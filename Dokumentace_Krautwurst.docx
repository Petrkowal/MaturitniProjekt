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14:paraId="672A6659" w14:textId="77777777" w:rsidTr="31CDAC39">
        <w:trPr>
          <w:trHeight w:hRule="exact" w:val="2835"/>
        </w:trPr>
        <w:tc>
          <w:tcPr>
            <w:tcW w:w="9640" w:type="dxa"/>
            <w:gridSpan w:val="3"/>
          </w:tcPr>
          <w:p w14:paraId="0A37501D" w14:textId="24CA46E8" w:rsidR="00F03DA6" w:rsidRDefault="002F3109" w:rsidP="00DB42AE">
            <w:pPr>
              <w:pStyle w:val="Rovnice"/>
              <w:tabs>
                <w:tab w:val="clear" w:pos="4253"/>
                <w:tab w:val="clear" w:pos="8505"/>
              </w:tabs>
              <w:spacing w:after="0" w:line="240" w:lineRule="auto"/>
              <w:jc w:val="center"/>
              <w:rPr>
                <w:rFonts w:ascii="Arial Narrow" w:hAnsi="Arial Narrow" w:cs="Arial Narrow"/>
                <w:bCs w:val="0"/>
                <w:iCs w:val="0"/>
              </w:rPr>
            </w:pPr>
            <w:r>
              <w:rPr>
                <w:noProof/>
              </w:rPr>
              <w:drawing>
                <wp:inline distT="0" distB="0" distL="0" distR="0" wp14:anchorId="0D335173" wp14:editId="744090AD">
                  <wp:extent cx="3295650" cy="1276350"/>
                  <wp:effectExtent l="0" t="0" r="0" b="0"/>
                  <wp:docPr id="835562553" name="Obrázek 8355625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95650" cy="1276350"/>
                          </a:xfrm>
                          <a:prstGeom prst="rect">
                            <a:avLst/>
                          </a:prstGeom>
                        </pic:spPr>
                      </pic:pic>
                    </a:graphicData>
                  </a:graphic>
                </wp:inline>
              </w:drawing>
            </w:r>
          </w:p>
        </w:tc>
      </w:tr>
      <w:tr w:rsidR="00F03DA6" w14:paraId="4B9278FA" w14:textId="77777777" w:rsidTr="31CDAC39">
        <w:trPr>
          <w:trHeight w:val="1415"/>
        </w:trPr>
        <w:tc>
          <w:tcPr>
            <w:tcW w:w="9640" w:type="dxa"/>
            <w:gridSpan w:val="3"/>
            <w:vAlign w:val="center"/>
          </w:tcPr>
          <w:p w14:paraId="7751DE3C" w14:textId="77777777" w:rsidR="00F03DA6" w:rsidRPr="00C91564" w:rsidRDefault="00811BD3" w:rsidP="009807D3">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14:paraId="6C6819E6" w14:textId="77777777" w:rsidR="00C91564" w:rsidRPr="00811BD3" w:rsidRDefault="00C91564">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dokumentace</w:t>
            </w:r>
          </w:p>
        </w:tc>
      </w:tr>
      <w:tr w:rsidR="00C91564" w14:paraId="283CB868" w14:textId="77777777" w:rsidTr="31CDAC39">
        <w:trPr>
          <w:trHeight w:hRule="exact" w:val="1591"/>
        </w:trPr>
        <w:tc>
          <w:tcPr>
            <w:tcW w:w="9640" w:type="dxa"/>
            <w:gridSpan w:val="3"/>
            <w:vAlign w:val="center"/>
          </w:tcPr>
          <w:p w14:paraId="48C46A77" w14:textId="197BD82A" w:rsidR="00FC1F9B" w:rsidRPr="00C91564" w:rsidRDefault="002B6B9C" w:rsidP="00FC1F9B">
            <w:pPr>
              <w:spacing w:after="0" w:line="240" w:lineRule="auto"/>
              <w:jc w:val="center"/>
              <w:rPr>
                <w:rFonts w:ascii="Arial Narrow" w:hAnsi="Arial Narrow" w:cs="Arial Narrow"/>
                <w:b/>
                <w:bCs/>
                <w:sz w:val="44"/>
                <w:szCs w:val="44"/>
              </w:rPr>
            </w:pPr>
            <w:r>
              <w:rPr>
                <w:rFonts w:ascii="Arial Narrow" w:hAnsi="Arial Narrow" w:cs="Arial Narrow"/>
                <w:b/>
                <w:bCs/>
                <w:sz w:val="44"/>
                <w:szCs w:val="44"/>
              </w:rPr>
              <w:t>Deep learning FlappyBird</w:t>
            </w:r>
          </w:p>
        </w:tc>
      </w:tr>
      <w:tr w:rsidR="00F03DA6" w14:paraId="2F51A19B" w14:textId="77777777" w:rsidTr="31CDAC39">
        <w:trPr>
          <w:trHeight w:hRule="exact" w:val="567"/>
        </w:trPr>
        <w:tc>
          <w:tcPr>
            <w:tcW w:w="9640" w:type="dxa"/>
            <w:gridSpan w:val="3"/>
          </w:tcPr>
          <w:p w14:paraId="317DA2DD" w14:textId="77FEF6A8" w:rsidR="00F03DA6" w:rsidRPr="00C91564" w:rsidRDefault="0040442B" w:rsidP="00C91564">
            <w:pPr>
              <w:spacing w:after="0" w:line="240" w:lineRule="auto"/>
              <w:jc w:val="center"/>
              <w:rPr>
                <w:rFonts w:ascii="Arial Narrow" w:hAnsi="Arial Narrow" w:cs="Arial Narrow"/>
              </w:rPr>
            </w:pPr>
            <w:r>
              <w:rPr>
                <w:rFonts w:ascii="Arial Narrow" w:hAnsi="Arial Narrow" w:cs="Arial Narrow"/>
                <w:sz w:val="40"/>
                <w:szCs w:val="40"/>
              </w:rPr>
              <w:t>Petr Krautwurst</w:t>
            </w:r>
          </w:p>
        </w:tc>
      </w:tr>
      <w:tr w:rsidR="00C91564" w14:paraId="22CE71A3" w14:textId="77777777" w:rsidTr="31CDAC39">
        <w:trPr>
          <w:trHeight w:val="4781"/>
        </w:trPr>
        <w:tc>
          <w:tcPr>
            <w:tcW w:w="9640" w:type="dxa"/>
            <w:gridSpan w:val="3"/>
            <w:vAlign w:val="center"/>
          </w:tcPr>
          <w:p w14:paraId="425AB6E0" w14:textId="0C9CE6A8" w:rsidR="00FC1F9B" w:rsidRPr="00E41AE1" w:rsidRDefault="00A14B08" w:rsidP="00E41AE1">
            <w:pPr>
              <w:spacing w:after="0" w:line="240" w:lineRule="auto"/>
              <w:jc w:val="center"/>
              <w:rPr>
                <w:rFonts w:ascii="Arial Narrow" w:hAnsi="Arial Narrow" w:cs="Arial Narrow"/>
                <w:sz w:val="40"/>
                <w:szCs w:val="40"/>
                <w:lang w:val="en-US"/>
              </w:rPr>
            </w:pPr>
            <w:bookmarkStart w:id="0" w:name="Text1"/>
            <w:r>
              <w:rPr>
                <w:noProof/>
              </w:rPr>
              <w:drawing>
                <wp:anchor distT="0" distB="0" distL="114300" distR="114300" simplePos="0" relativeHeight="251697152" behindDoc="0" locked="0" layoutInCell="1" allowOverlap="1" wp14:anchorId="7B114F31" wp14:editId="5DFE5F76">
                  <wp:simplePos x="0" y="0"/>
                  <wp:positionH relativeFrom="column">
                    <wp:posOffset>1776095</wp:posOffset>
                  </wp:positionH>
                  <wp:positionV relativeFrom="paragraph">
                    <wp:posOffset>-2603500</wp:posOffset>
                  </wp:positionV>
                  <wp:extent cx="2571750" cy="2571750"/>
                  <wp:effectExtent l="0" t="0" r="0" b="0"/>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tc>
      </w:tr>
      <w:tr w:rsidR="00F03DA6" w14:paraId="5DAB6C7B" w14:textId="77777777" w:rsidTr="31CDAC39">
        <w:trPr>
          <w:trHeight w:hRule="exact" w:val="108"/>
        </w:trPr>
        <w:tc>
          <w:tcPr>
            <w:tcW w:w="3828" w:type="dxa"/>
            <w:gridSpan w:val="2"/>
          </w:tcPr>
          <w:p w14:paraId="02EB378F" w14:textId="77777777" w:rsidR="00F03DA6" w:rsidRDefault="00F03DA6">
            <w:pPr>
              <w:spacing w:after="0" w:line="240" w:lineRule="auto"/>
              <w:rPr>
                <w:rFonts w:ascii="Arial Narrow" w:hAnsi="Arial Narrow" w:cs="Arial Narrow"/>
              </w:rPr>
            </w:pPr>
          </w:p>
        </w:tc>
        <w:tc>
          <w:tcPr>
            <w:tcW w:w="5812" w:type="dxa"/>
          </w:tcPr>
          <w:p w14:paraId="6A05A809" w14:textId="77777777" w:rsidR="00F03DA6" w:rsidRDefault="00F03DA6">
            <w:pPr>
              <w:spacing w:after="0" w:line="240" w:lineRule="auto"/>
              <w:rPr>
                <w:rFonts w:ascii="Arial Narrow" w:hAnsi="Arial Narrow" w:cs="Arial Narrow"/>
              </w:rPr>
            </w:pPr>
          </w:p>
        </w:tc>
      </w:tr>
      <w:tr w:rsidR="005D5EFD" w14:paraId="63E38993" w14:textId="77777777" w:rsidTr="31CDAC39">
        <w:trPr>
          <w:trHeight w:hRule="exact" w:val="930"/>
        </w:trPr>
        <w:tc>
          <w:tcPr>
            <w:tcW w:w="2410" w:type="dxa"/>
            <w:vAlign w:val="center"/>
          </w:tcPr>
          <w:p w14:paraId="4A597549" w14:textId="77777777" w:rsidR="005D5EFD" w:rsidRDefault="005D5EFD" w:rsidP="005D5EFD">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14:paraId="5A39BBE3" w14:textId="77777777" w:rsidR="005D5EFD" w:rsidRDefault="005D5EFD" w:rsidP="005D5EFD">
            <w:pPr>
              <w:spacing w:after="0" w:line="240" w:lineRule="auto"/>
              <w:ind w:left="397" w:right="284"/>
              <w:rPr>
                <w:rFonts w:ascii="Arial Narrow" w:hAnsi="Arial Narrow" w:cs="Arial Narrow"/>
                <w:sz w:val="28"/>
                <w:szCs w:val="28"/>
              </w:rPr>
            </w:pPr>
          </w:p>
        </w:tc>
        <w:tc>
          <w:tcPr>
            <w:tcW w:w="7230" w:type="dxa"/>
            <w:gridSpan w:val="2"/>
            <w:vAlign w:val="center"/>
          </w:tcPr>
          <w:p w14:paraId="3486F6D5" w14:textId="77777777" w:rsidR="005D5EFD" w:rsidRPr="00E219C1" w:rsidRDefault="005D5EFD" w:rsidP="005D5EFD">
            <w:pPr>
              <w:spacing w:after="0" w:line="240" w:lineRule="auto"/>
              <w:ind w:left="397" w:right="284"/>
              <w:jc w:val="left"/>
              <w:rPr>
                <w:rFonts w:ascii="Arial Narrow" w:hAnsi="Arial Narrow" w:cs="Arial Narrow"/>
                <w:sz w:val="28"/>
                <w:szCs w:val="28"/>
              </w:rPr>
            </w:pPr>
            <w:bookmarkStart w:id="1"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1"/>
          </w:p>
        </w:tc>
      </w:tr>
      <w:tr w:rsidR="005D5EFD" w14:paraId="31288559" w14:textId="77777777" w:rsidTr="31CDAC39">
        <w:trPr>
          <w:trHeight w:hRule="exact" w:val="930"/>
        </w:trPr>
        <w:tc>
          <w:tcPr>
            <w:tcW w:w="2410" w:type="dxa"/>
            <w:vAlign w:val="center"/>
          </w:tcPr>
          <w:p w14:paraId="7C546FE4" w14:textId="77777777" w:rsidR="005D5EFD" w:rsidRDefault="005D5EFD" w:rsidP="005D5EFD">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14:paraId="5057CC31" w14:textId="77777777" w:rsidR="005D5EFD" w:rsidRDefault="005D5EFD" w:rsidP="005D5EFD">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14:paraId="70B99F6E" w14:textId="77777777" w:rsidR="005D5EFD" w:rsidRDefault="005D5EFD" w:rsidP="005D5EFD">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14:paraId="2F8FA5BA" w14:textId="55B37AE2" w:rsidR="005D5EFD" w:rsidRPr="005D5EFD" w:rsidRDefault="005D5EFD" w:rsidP="00D12AB2">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w:t>
            </w:r>
            <w:r w:rsidR="0040442B">
              <w:rPr>
                <w:rFonts w:ascii="Arial Narrow" w:hAnsi="Arial Narrow" w:cs="Arial Narrow"/>
                <w:sz w:val="28"/>
                <w:szCs w:val="28"/>
              </w:rPr>
              <w:t>20</w:t>
            </w:r>
            <w:r>
              <w:rPr>
                <w:rFonts w:ascii="Arial Narrow" w:hAnsi="Arial Narrow" w:cs="Arial Narrow"/>
                <w:sz w:val="28"/>
                <w:szCs w:val="28"/>
              </w:rPr>
              <w:t>/20</w:t>
            </w:r>
            <w:r w:rsidR="0040442B">
              <w:rPr>
                <w:rFonts w:ascii="Arial Narrow" w:hAnsi="Arial Narrow" w:cs="Arial Narrow"/>
                <w:sz w:val="28"/>
                <w:szCs w:val="28"/>
              </w:rPr>
              <w:t>21</w:t>
            </w:r>
          </w:p>
        </w:tc>
      </w:tr>
    </w:tbl>
    <w:p w14:paraId="41C8F396" w14:textId="77777777" w:rsidR="00F03DA6" w:rsidRDefault="00F03DA6">
      <w:pPr>
        <w:sectPr w:rsidR="00F03DA6">
          <w:footerReference w:type="default" r:id="rId13"/>
          <w:headerReference w:type="first" r:id="rId14"/>
          <w:pgSz w:w="11907" w:h="16840" w:code="9"/>
          <w:pgMar w:top="1134" w:right="851" w:bottom="851" w:left="1418" w:header="709" w:footer="709" w:gutter="0"/>
          <w:pgNumType w:start="1"/>
          <w:cols w:space="708"/>
          <w:titlePg/>
        </w:sectPr>
      </w:pPr>
    </w:p>
    <w:p w14:paraId="10D7C65A" w14:textId="77777777" w:rsidR="00E15FA1" w:rsidRPr="00D967BB" w:rsidRDefault="00896E56" w:rsidP="00D967BB">
      <w:pPr>
        <w:pStyle w:val="Nadpis4"/>
      </w:pPr>
      <w:r>
        <w:br w:type="page"/>
      </w:r>
      <w:bookmarkStart w:id="2" w:name="_Toc60691886"/>
      <w:bookmarkStart w:id="3" w:name="_Toc60691935"/>
      <w:bookmarkStart w:id="4" w:name="_Toc60740675"/>
      <w:r w:rsidR="00D967BB" w:rsidRPr="00D967BB">
        <w:lastRenderedPageBreak/>
        <w:t>Poděkování</w:t>
      </w:r>
      <w:bookmarkEnd w:id="2"/>
      <w:bookmarkEnd w:id="3"/>
      <w:bookmarkEnd w:id="4"/>
    </w:p>
    <w:p w14:paraId="11707057" w14:textId="16C440B4" w:rsidR="004A12E0" w:rsidRPr="0040442B" w:rsidRDefault="0040442B" w:rsidP="0040442B">
      <w:pPr>
        <w:rPr>
          <w:rStyle w:val="Pokec"/>
          <w:i/>
          <w:color w:val="auto"/>
        </w:rPr>
      </w:pPr>
      <w:r w:rsidRPr="0040442B">
        <w:rPr>
          <w:rStyle w:val="Pokec"/>
          <w:i/>
          <w:color w:val="auto"/>
        </w:rPr>
        <w:t>Rád bych poděkoval doc. Ing. Petru Čermákovi, Ph.D. za objasnění nejasností a složité problematiky</w:t>
      </w:r>
    </w:p>
    <w:p w14:paraId="2EB3AA78" w14:textId="77777777" w:rsidR="004A12E0" w:rsidRPr="0040442B" w:rsidRDefault="008B6730" w:rsidP="00320CEC">
      <w:pPr>
        <w:spacing w:before="8520"/>
        <w:jc w:val="left"/>
        <w:rPr>
          <w:rStyle w:val="Pokec"/>
          <w:color w:val="auto"/>
        </w:rPr>
      </w:pPr>
      <w:r w:rsidRPr="008B6730">
        <w:rPr>
          <w:rStyle w:val="Pokec"/>
          <w:color w:val="auto"/>
        </w:rPr>
        <w:t xml:space="preserve">Prohlašuji, že jsem závěrečnou práci vypracoval samostatně a uvedl veškeré použité </w:t>
      </w:r>
      <w:r>
        <w:rPr>
          <w:rStyle w:val="Pokec"/>
          <w:color w:val="auto"/>
        </w:rPr>
        <w:br/>
      </w:r>
      <w:r w:rsidRPr="008B6730">
        <w:rPr>
          <w:rStyle w:val="Pokec"/>
          <w:color w:val="auto"/>
        </w:rPr>
        <w:t>informační zdroje</w:t>
      </w:r>
      <w:r w:rsidR="004A12E0" w:rsidRPr="008B6730">
        <w:rPr>
          <w:rStyle w:val="Pokec"/>
          <w:color w:val="auto"/>
        </w:rPr>
        <w:t>.</w:t>
      </w:r>
    </w:p>
    <w:p w14:paraId="1676642A" w14:textId="77777777" w:rsidR="00320CEC" w:rsidRPr="0040442B" w:rsidRDefault="00320CEC" w:rsidP="00320CEC">
      <w:pPr>
        <w:jc w:val="left"/>
        <w:rPr>
          <w:rStyle w:val="Pokec"/>
          <w:color w:val="auto"/>
        </w:rPr>
      </w:pPr>
      <w:r w:rsidRPr="00320CEC">
        <w:rPr>
          <w:rStyle w:val="Pokec"/>
          <w:color w:val="auto"/>
        </w:rPr>
        <w:t xml:space="preserve">Souhlasím, aby tato </w:t>
      </w:r>
      <w:r>
        <w:rPr>
          <w:rStyle w:val="Pokec"/>
          <w:color w:val="auto"/>
        </w:rPr>
        <w:t>studijní</w:t>
      </w:r>
      <w:r w:rsidRPr="00320CEC">
        <w:rPr>
          <w:rStyle w:val="Pokec"/>
          <w:color w:val="auto"/>
        </w:rPr>
        <w:t xml:space="preserve"> práce byla použita k</w:t>
      </w:r>
      <w:r>
        <w:rPr>
          <w:rStyle w:val="Pokec"/>
          <w:color w:val="auto"/>
        </w:rPr>
        <w:t xml:space="preserve"> </w:t>
      </w:r>
      <w:r w:rsidRPr="00320CEC">
        <w:rPr>
          <w:rStyle w:val="Pokec"/>
          <w:color w:val="auto"/>
        </w:rPr>
        <w:t>výukovým účelům</w:t>
      </w:r>
      <w:r>
        <w:rPr>
          <w:rStyle w:val="Pokec"/>
          <w:color w:val="auto"/>
        </w:rPr>
        <w:t xml:space="preserve"> na Střední průmyslové </w:t>
      </w:r>
      <w:r>
        <w:rPr>
          <w:rStyle w:val="Pokec"/>
          <w:color w:val="auto"/>
        </w:rPr>
        <w:br/>
        <w:t xml:space="preserve">a umělecké škole v Opavě, Praskova </w:t>
      </w:r>
      <w:r>
        <w:t>399/8.</w:t>
      </w:r>
    </w:p>
    <w:p w14:paraId="736E5011" w14:textId="4B4AA4F2" w:rsidR="008B6730" w:rsidRPr="0040442B" w:rsidRDefault="008B6730" w:rsidP="008B6730">
      <w:pPr>
        <w:spacing w:before="120"/>
        <w:jc w:val="left"/>
        <w:rPr>
          <w:rStyle w:val="Pokec"/>
          <w:color w:val="auto"/>
        </w:rPr>
      </w:pPr>
      <w:r>
        <w:rPr>
          <w:rStyle w:val="Pokec"/>
          <w:color w:val="auto"/>
        </w:rPr>
        <w:t xml:space="preserve">V Opavě </w:t>
      </w:r>
      <w:r>
        <w:rPr>
          <w:rStyle w:val="Pokec"/>
          <w:color w:val="auto"/>
        </w:rPr>
        <w:tab/>
        <w:t>31. 12. 20</w:t>
      </w:r>
      <w:r w:rsidR="0040442B" w:rsidRPr="0040442B">
        <w:rPr>
          <w:rStyle w:val="Pokec"/>
          <w:color w:val="auto"/>
        </w:rPr>
        <w:t>20</w:t>
      </w:r>
    </w:p>
    <w:p w14:paraId="4CAF0863" w14:textId="77777777" w:rsidR="00294C06" w:rsidRPr="008B6730" w:rsidRDefault="004A12E0" w:rsidP="008B6730">
      <w:pPr>
        <w:pBdr>
          <w:top w:val="single" w:sz="4" w:space="1" w:color="auto"/>
        </w:pBdr>
        <w:ind w:left="4963" w:firstLine="709"/>
        <w:rPr>
          <w:i/>
        </w:rPr>
      </w:pPr>
      <w:r w:rsidRPr="008B6730">
        <w:rPr>
          <w:rStyle w:val="Pokec"/>
          <w:i/>
          <w:color w:val="auto"/>
        </w:rPr>
        <w:t xml:space="preserve">podpis </w:t>
      </w:r>
      <w:r w:rsidR="008B6730" w:rsidRPr="008B6730">
        <w:rPr>
          <w:rStyle w:val="Pokec"/>
          <w:i/>
          <w:color w:val="auto"/>
        </w:rPr>
        <w:t>autora práce</w:t>
      </w:r>
    </w:p>
    <w:p w14:paraId="5E627F98" w14:textId="3173528E" w:rsidR="00A14B08" w:rsidRDefault="00896E56">
      <w:pPr>
        <w:rPr>
          <w:b/>
          <w:sz w:val="28"/>
          <w:szCs w:val="28"/>
        </w:rPr>
      </w:pPr>
      <w:bookmarkStart w:id="5" w:name="_Toc37577728"/>
      <w:r>
        <w:rPr>
          <w:b/>
          <w:sz w:val="28"/>
          <w:szCs w:val="28"/>
        </w:rPr>
        <w:br w:type="page"/>
      </w:r>
      <w:r w:rsidR="00F03DA6" w:rsidRPr="005F3335">
        <w:rPr>
          <w:b/>
          <w:sz w:val="28"/>
          <w:szCs w:val="28"/>
        </w:rPr>
        <w:lastRenderedPageBreak/>
        <w:t>A</w:t>
      </w:r>
      <w:bookmarkEnd w:id="5"/>
      <w:r w:rsidR="00D12AB2">
        <w:rPr>
          <w:b/>
          <w:sz w:val="28"/>
          <w:szCs w:val="28"/>
        </w:rPr>
        <w:t>NOTACE</w:t>
      </w:r>
    </w:p>
    <w:p w14:paraId="481361C4" w14:textId="39BF6EAC" w:rsidR="00D433EA" w:rsidRDefault="00B007BA">
      <w:r>
        <w:t>Práce popisuje umělé neuronové sítě od</w:t>
      </w:r>
      <w:r w:rsidR="00773108">
        <w:t xml:space="preserve"> </w:t>
      </w:r>
      <w:proofErr w:type="spellStart"/>
      <w:r w:rsidR="008B118E">
        <w:t>perceptronu</w:t>
      </w:r>
      <w:proofErr w:type="spellEnd"/>
      <w:r w:rsidR="008B118E">
        <w:t xml:space="preserve"> až po vícevrstvé modely. Dále jsou popsány důležité aktivační funkce, metody učení – učení s učitelem, učení bez učitele, posilované učení a hluboké učení.</w:t>
      </w:r>
      <w:ins w:id="6" w:author="Petr Krautwurst" w:date="2021-01-06T09:57:00Z">
        <w:r w:rsidR="00F76237">
          <w:t xml:space="preserve"> </w:t>
        </w:r>
      </w:ins>
      <w:del w:id="7" w:author="Petr Krautwurst" w:date="2021-01-06T09:57:00Z">
        <w:r w:rsidR="008B118E" w:rsidDel="00F76237">
          <w:delText xml:space="preserve"> V</w:delText>
        </w:r>
        <w:r w:rsidR="004F6135" w:rsidDel="00F76237">
          <w:delText> </w:delText>
        </w:r>
        <w:r w:rsidR="008B118E" w:rsidDel="00F76237">
          <w:delText>t</w:delText>
        </w:r>
        <w:r w:rsidR="004F6135" w:rsidDel="00F76237">
          <w:delText>omto projektu</w:delText>
        </w:r>
        <w:r w:rsidR="008B118E" w:rsidDel="00F76237">
          <w:delText xml:space="preserve"> je využito hluboké učení s učitelem. Charakterizovány jsou také využité technologie. </w:delText>
        </w:r>
      </w:del>
      <w:r w:rsidR="008B118E">
        <w:t>Výsledkem práce je</w:t>
      </w:r>
      <w:ins w:id="8" w:author="Petr Krautwurst" w:date="2021-01-07T20:56:00Z">
        <w:r w:rsidR="00416B8C">
          <w:t xml:space="preserve"> p</w:t>
        </w:r>
      </w:ins>
      <w:ins w:id="9" w:author="Petr Krautwurst" w:date="2021-01-07T20:57:00Z">
        <w:r w:rsidR="00416B8C">
          <w:t xml:space="preserve">rostředí vytvořené v Kivy na základě hry FlappyBird, </w:t>
        </w:r>
      </w:ins>
      <w:del w:id="10" w:author="Petr Krautwurst" w:date="2021-01-07T20:55:00Z">
        <w:r w:rsidR="008B118E" w:rsidDel="00416B8C">
          <w:delText xml:space="preserve"> prostředí</w:delText>
        </w:r>
      </w:del>
      <w:del w:id="11" w:author="Petr Krautwurst" w:date="2021-01-07T20:56:00Z">
        <w:r w:rsidR="008B118E" w:rsidDel="00416B8C">
          <w:delText xml:space="preserve">, </w:delText>
        </w:r>
      </w:del>
      <w:r w:rsidR="008B118E">
        <w:t xml:space="preserve">ve kterém je </w:t>
      </w:r>
      <w:ins w:id="12" w:author="Petr Krautwurst" w:date="2021-01-07T20:57:00Z">
        <w:r w:rsidR="00416B8C">
          <w:t xml:space="preserve">pomocí knihovny </w:t>
        </w:r>
      </w:ins>
      <w:ins w:id="13" w:author="Petr Krautwurst" w:date="2021-01-07T20:58:00Z">
        <w:r w:rsidR="00416B8C">
          <w:t xml:space="preserve">Keras (TensorFlow API) </w:t>
        </w:r>
      </w:ins>
      <w:ins w:id="14" w:author="Petr Krautwurst" w:date="2021-01-07T20:57:00Z">
        <w:r w:rsidR="00416B8C">
          <w:t xml:space="preserve">aplikovaná </w:t>
        </w:r>
      </w:ins>
      <w:del w:id="15" w:author="Petr Krautwurst" w:date="2021-01-07T20:57:00Z">
        <w:r w:rsidR="008B118E" w:rsidDel="00416B8C">
          <w:delText xml:space="preserve">aplikována </w:delText>
        </w:r>
      </w:del>
      <w:r w:rsidR="008B118E">
        <w:t>neuronová síť</w:t>
      </w:r>
      <w:ins w:id="16" w:author="Petr Krautwurst" w:date="2021-01-07T20:57:00Z">
        <w:r w:rsidR="00416B8C">
          <w:t xml:space="preserve"> a učení s</w:t>
        </w:r>
      </w:ins>
      <w:ins w:id="17" w:author="Petr Krautwurst" w:date="2021-01-07T21:01:00Z">
        <w:r w:rsidR="0070512F">
          <w:t> </w:t>
        </w:r>
      </w:ins>
      <w:ins w:id="18" w:author="Petr Krautwurst" w:date="2021-01-07T20:57:00Z">
        <w:r w:rsidR="00416B8C">
          <w:t>učitelem</w:t>
        </w:r>
      </w:ins>
      <w:ins w:id="19" w:author="Petr Krautwurst" w:date="2021-01-07T21:01:00Z">
        <w:r w:rsidR="0070512F">
          <w:t>. Uživatel</w:t>
        </w:r>
      </w:ins>
      <w:ins w:id="20" w:author="Petr Krautwurst" w:date="2021-01-07T21:02:00Z">
        <w:r w:rsidR="0070512F">
          <w:t xml:space="preserve"> může nastavovat základní parametry učení.</w:t>
        </w:r>
      </w:ins>
      <w:del w:id="21" w:author="Petr Krautwurst" w:date="2021-01-07T21:01:00Z">
        <w:r w:rsidR="008B118E" w:rsidDel="0070512F">
          <w:delText xml:space="preserve">, </w:delText>
        </w:r>
      </w:del>
      <w:del w:id="22" w:author="Petr Krautwurst" w:date="2021-01-07T20:59:00Z">
        <w:r w:rsidR="008B118E" w:rsidDel="00B96DE4">
          <w:delText>které</w:delText>
        </w:r>
      </w:del>
      <w:del w:id="23" w:author="Petr Krautwurst" w:date="2021-01-07T21:00:00Z">
        <w:r w:rsidR="008B118E" w:rsidDel="0070512F">
          <w:delText xml:space="preserve"> může uživatel měnit základní parametry u</w:delText>
        </w:r>
      </w:del>
      <w:del w:id="24" w:author="Petr Krautwurst" w:date="2021-01-07T21:01:00Z">
        <w:r w:rsidR="008B118E" w:rsidDel="0070512F">
          <w:delText>čení.</w:delText>
        </w:r>
      </w:del>
    </w:p>
    <w:p w14:paraId="02AC7D13" w14:textId="6FB27A44" w:rsidR="00C47BCA" w:rsidRDefault="00340E25">
      <w:pPr>
        <w:rPr>
          <w:b/>
          <w:sz w:val="28"/>
          <w:szCs w:val="28"/>
        </w:rPr>
      </w:pPr>
      <w:r>
        <w:rPr>
          <w:b/>
          <w:sz w:val="28"/>
          <w:szCs w:val="28"/>
        </w:rPr>
        <w:t>KLÍČOVÁ SLOVA</w:t>
      </w:r>
    </w:p>
    <w:p w14:paraId="2D096BAE" w14:textId="1200B599" w:rsidR="00C47BCA" w:rsidRPr="00C47BCA" w:rsidRDefault="00C47BCA" w:rsidP="00C47BCA">
      <w:r>
        <w:t xml:space="preserve">Umělá inteligence, umělá neuronová síť, hluboké učení, programování </w:t>
      </w:r>
    </w:p>
    <w:p w14:paraId="0D0B940D" w14:textId="77777777" w:rsidR="00F03DA6" w:rsidRDefault="00F03DA6">
      <w:pPr>
        <w:rPr>
          <w:rStyle w:val="Pokec"/>
        </w:rPr>
      </w:pPr>
    </w:p>
    <w:p w14:paraId="0E27B00A" w14:textId="77777777" w:rsidR="00F03DA6" w:rsidRDefault="00F03DA6"/>
    <w:p w14:paraId="60061E4C" w14:textId="77777777" w:rsidR="005F3335" w:rsidRDefault="005F3335"/>
    <w:p w14:paraId="44EAFD9C" w14:textId="77777777" w:rsidR="00F03DA6" w:rsidRDefault="00F03DA6"/>
    <w:p w14:paraId="4B94D5A5" w14:textId="77777777" w:rsidR="00294C06" w:rsidRPr="0040442B" w:rsidRDefault="00294C06" w:rsidP="004A12E0">
      <w:pPr>
        <w:tabs>
          <w:tab w:val="left" w:pos="7088"/>
        </w:tabs>
        <w:rPr>
          <w:rStyle w:val="Pokec"/>
          <w:color w:val="auto"/>
        </w:rPr>
      </w:pPr>
    </w:p>
    <w:p w14:paraId="3DEEC669" w14:textId="77777777" w:rsidR="00294C06" w:rsidRDefault="00294C06"/>
    <w:p w14:paraId="3F83B1E5" w14:textId="77777777" w:rsidR="00D55A4B" w:rsidRDefault="00F03DA6" w:rsidP="00CB18A2">
      <w:pPr>
        <w:pStyle w:val="Nadpis-Obsah"/>
        <w:pageBreakBefore/>
        <w:rPr>
          <w:noProof/>
        </w:rPr>
      </w:pPr>
      <w:bookmarkStart w:id="25" w:name="_Toc37577729"/>
      <w:bookmarkStart w:id="26" w:name="_Toc88120440"/>
      <w:bookmarkStart w:id="27" w:name="_Toc88120677"/>
      <w:bookmarkStart w:id="28" w:name="_Toc88120889"/>
      <w:bookmarkStart w:id="29" w:name="_Toc88120993"/>
      <w:bookmarkStart w:id="30" w:name="_Toc88121036"/>
      <w:bookmarkStart w:id="31" w:name="_Toc88121173"/>
      <w:bookmarkStart w:id="32" w:name="_Toc88121547"/>
      <w:bookmarkStart w:id="33" w:name="_Toc88121604"/>
      <w:bookmarkStart w:id="34" w:name="_Toc88121742"/>
      <w:bookmarkStart w:id="35" w:name="_Toc88122008"/>
      <w:bookmarkStart w:id="36" w:name="_Toc88124611"/>
      <w:bookmarkStart w:id="37" w:name="_Toc88124648"/>
      <w:bookmarkStart w:id="38" w:name="_Toc88124798"/>
      <w:bookmarkStart w:id="39" w:name="_Toc88125781"/>
      <w:bookmarkStart w:id="40" w:name="_Toc88126301"/>
      <w:bookmarkStart w:id="41" w:name="_Toc88126452"/>
      <w:bookmarkStart w:id="42" w:name="_Toc88126519"/>
      <w:bookmarkStart w:id="43" w:name="_Toc88126548"/>
      <w:bookmarkStart w:id="44" w:name="_Toc88126764"/>
      <w:bookmarkStart w:id="45" w:name="_Toc88126854"/>
      <w:bookmarkStart w:id="46" w:name="_Toc88127095"/>
      <w:bookmarkStart w:id="47" w:name="_Toc88127138"/>
      <w:bookmarkStart w:id="48" w:name="_Toc88128503"/>
      <w:bookmarkStart w:id="49" w:name="_Toc107634140"/>
      <w:bookmarkStart w:id="50" w:name="_Toc107635157"/>
      <w:r>
        <w:lastRenderedPageBreak/>
        <w:t>OBSAH</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Pr="00E9780B">
        <w:rPr>
          <w:b w:val="0"/>
          <w:bCs w:val="0"/>
          <w:szCs w:val="36"/>
        </w:rPr>
        <w:fldChar w:fldCharType="begin"/>
      </w:r>
      <w:r w:rsidRPr="00E9780B">
        <w:rPr>
          <w:b w:val="0"/>
          <w:szCs w:val="36"/>
        </w:rPr>
        <w:instrText xml:space="preserve"> TOC \h \z \t "Nadpis 1;2;Nadpis 2;3;Nadpis 3;4;Nadpis 4;5;Nadpis;2;Část;1" </w:instrText>
      </w:r>
      <w:r w:rsidRPr="00E9780B">
        <w:rPr>
          <w:b w:val="0"/>
          <w:bCs w:val="0"/>
          <w:szCs w:val="36"/>
        </w:rPr>
        <w:fldChar w:fldCharType="separate"/>
      </w:r>
    </w:p>
    <w:p w14:paraId="23AE10AF" w14:textId="16CC0CBB" w:rsidR="00D55A4B" w:rsidRDefault="007E323E" w:rsidP="00D55A4B">
      <w:pPr>
        <w:pStyle w:val="Obsah2"/>
        <w:ind w:left="0" w:firstLine="0"/>
        <w:rPr>
          <w:rFonts w:asciiTheme="minorHAnsi" w:eastAsiaTheme="minorEastAsia" w:hAnsiTheme="minorHAnsi" w:cstheme="minorBidi"/>
          <w:b w:val="0"/>
          <w:caps w:val="0"/>
          <w:sz w:val="22"/>
          <w:szCs w:val="22"/>
        </w:rPr>
      </w:pPr>
      <w:hyperlink w:anchor="_Toc60740676" w:history="1">
        <w:r w:rsidR="00D55A4B" w:rsidRPr="00772D6C">
          <w:rPr>
            <w:rStyle w:val="Hypertextovodkaz"/>
          </w:rPr>
          <w:t>Úvod</w:t>
        </w:r>
        <w:r w:rsidR="00D55A4B">
          <w:rPr>
            <w:webHidden/>
          </w:rPr>
          <w:tab/>
        </w:r>
        <w:r w:rsidR="00D55A4B">
          <w:rPr>
            <w:webHidden/>
          </w:rPr>
          <w:fldChar w:fldCharType="begin"/>
        </w:r>
        <w:r w:rsidR="00D55A4B">
          <w:rPr>
            <w:webHidden/>
          </w:rPr>
          <w:instrText xml:space="preserve"> PAGEREF _Toc60740676 \h </w:instrText>
        </w:r>
        <w:r w:rsidR="00D55A4B">
          <w:rPr>
            <w:webHidden/>
          </w:rPr>
        </w:r>
        <w:r w:rsidR="00D55A4B">
          <w:rPr>
            <w:webHidden/>
          </w:rPr>
          <w:fldChar w:fldCharType="separate"/>
        </w:r>
        <w:r w:rsidR="00D55A4B">
          <w:rPr>
            <w:webHidden/>
          </w:rPr>
          <w:t>5</w:t>
        </w:r>
        <w:r w:rsidR="00D55A4B">
          <w:rPr>
            <w:webHidden/>
          </w:rPr>
          <w:fldChar w:fldCharType="end"/>
        </w:r>
      </w:hyperlink>
    </w:p>
    <w:p w14:paraId="67C2C118" w14:textId="3AA61788" w:rsidR="00D55A4B" w:rsidRDefault="007E323E">
      <w:pPr>
        <w:pStyle w:val="Obsah2"/>
        <w:rPr>
          <w:rFonts w:asciiTheme="minorHAnsi" w:eastAsiaTheme="minorEastAsia" w:hAnsiTheme="minorHAnsi" w:cstheme="minorBidi"/>
          <w:b w:val="0"/>
          <w:caps w:val="0"/>
          <w:sz w:val="22"/>
          <w:szCs w:val="22"/>
        </w:rPr>
      </w:pPr>
      <w:hyperlink w:anchor="_Toc60740677" w:history="1">
        <w:r w:rsidR="00D55A4B" w:rsidRPr="00772D6C">
          <w:rPr>
            <w:rStyle w:val="Hypertextovodkaz"/>
          </w:rPr>
          <w:t>Umělé neuronové sítě</w:t>
        </w:r>
        <w:r w:rsidR="00D55A4B">
          <w:rPr>
            <w:webHidden/>
          </w:rPr>
          <w:tab/>
        </w:r>
        <w:r w:rsidR="00D55A4B">
          <w:rPr>
            <w:webHidden/>
          </w:rPr>
          <w:fldChar w:fldCharType="begin"/>
        </w:r>
        <w:r w:rsidR="00D55A4B">
          <w:rPr>
            <w:webHidden/>
          </w:rPr>
          <w:instrText xml:space="preserve"> PAGEREF _Toc60740677 \h </w:instrText>
        </w:r>
        <w:r w:rsidR="00D55A4B">
          <w:rPr>
            <w:webHidden/>
          </w:rPr>
        </w:r>
        <w:r w:rsidR="00D55A4B">
          <w:rPr>
            <w:webHidden/>
          </w:rPr>
          <w:fldChar w:fldCharType="separate"/>
        </w:r>
        <w:r w:rsidR="00D55A4B">
          <w:rPr>
            <w:webHidden/>
          </w:rPr>
          <w:t>6</w:t>
        </w:r>
        <w:r w:rsidR="00D55A4B">
          <w:rPr>
            <w:webHidden/>
          </w:rPr>
          <w:fldChar w:fldCharType="end"/>
        </w:r>
      </w:hyperlink>
    </w:p>
    <w:p w14:paraId="3576A669" w14:textId="79902385" w:rsidR="00D55A4B" w:rsidRDefault="007E323E">
      <w:pPr>
        <w:pStyle w:val="Obsah3"/>
        <w:rPr>
          <w:rFonts w:asciiTheme="minorHAnsi" w:eastAsiaTheme="minorEastAsia" w:hAnsiTheme="minorHAnsi" w:cstheme="minorBidi"/>
          <w:smallCaps w:val="0"/>
          <w:sz w:val="22"/>
          <w:szCs w:val="22"/>
        </w:rPr>
      </w:pPr>
      <w:hyperlink w:anchor="_Toc60740678" w:history="1">
        <w:r w:rsidR="00D55A4B" w:rsidRPr="00772D6C">
          <w:rPr>
            <w:rStyle w:val="Hypertextovodkaz"/>
          </w:rPr>
          <w:t>1.1</w:t>
        </w:r>
        <w:r w:rsidR="00D55A4B">
          <w:rPr>
            <w:rFonts w:asciiTheme="minorHAnsi" w:eastAsiaTheme="minorEastAsia" w:hAnsiTheme="minorHAnsi" w:cstheme="minorBidi"/>
            <w:smallCaps w:val="0"/>
            <w:sz w:val="22"/>
            <w:szCs w:val="22"/>
          </w:rPr>
          <w:tab/>
        </w:r>
        <w:r w:rsidR="00D55A4B" w:rsidRPr="00772D6C">
          <w:rPr>
            <w:rStyle w:val="Hypertextovodkaz"/>
          </w:rPr>
          <w:t>Perceptron</w:t>
        </w:r>
        <w:r w:rsidR="00D55A4B">
          <w:rPr>
            <w:webHidden/>
          </w:rPr>
          <w:tab/>
        </w:r>
        <w:r w:rsidR="00D55A4B">
          <w:rPr>
            <w:webHidden/>
          </w:rPr>
          <w:fldChar w:fldCharType="begin"/>
        </w:r>
        <w:r w:rsidR="00D55A4B">
          <w:rPr>
            <w:webHidden/>
          </w:rPr>
          <w:instrText xml:space="preserve"> PAGEREF _Toc60740678 \h </w:instrText>
        </w:r>
        <w:r w:rsidR="00D55A4B">
          <w:rPr>
            <w:webHidden/>
          </w:rPr>
        </w:r>
        <w:r w:rsidR="00D55A4B">
          <w:rPr>
            <w:webHidden/>
          </w:rPr>
          <w:fldChar w:fldCharType="separate"/>
        </w:r>
        <w:r w:rsidR="00D55A4B">
          <w:rPr>
            <w:webHidden/>
          </w:rPr>
          <w:t>6</w:t>
        </w:r>
        <w:r w:rsidR="00D55A4B">
          <w:rPr>
            <w:webHidden/>
          </w:rPr>
          <w:fldChar w:fldCharType="end"/>
        </w:r>
      </w:hyperlink>
    </w:p>
    <w:p w14:paraId="23DAEB2E" w14:textId="0FD66B8D" w:rsidR="00D55A4B" w:rsidRDefault="007E323E">
      <w:pPr>
        <w:pStyle w:val="Obsah3"/>
        <w:rPr>
          <w:rFonts w:asciiTheme="minorHAnsi" w:eastAsiaTheme="minorEastAsia" w:hAnsiTheme="minorHAnsi" w:cstheme="minorBidi"/>
          <w:smallCaps w:val="0"/>
          <w:sz w:val="22"/>
          <w:szCs w:val="22"/>
        </w:rPr>
      </w:pPr>
      <w:hyperlink w:anchor="_Toc60740679" w:history="1">
        <w:r w:rsidR="00D55A4B" w:rsidRPr="00772D6C">
          <w:rPr>
            <w:rStyle w:val="Hypertextovodkaz"/>
          </w:rPr>
          <w:t>1.2</w:t>
        </w:r>
        <w:r w:rsidR="00D55A4B">
          <w:rPr>
            <w:rFonts w:asciiTheme="minorHAnsi" w:eastAsiaTheme="minorEastAsia" w:hAnsiTheme="minorHAnsi" w:cstheme="minorBidi"/>
            <w:smallCaps w:val="0"/>
            <w:sz w:val="22"/>
            <w:szCs w:val="22"/>
          </w:rPr>
          <w:tab/>
        </w:r>
        <w:r w:rsidR="00D55A4B" w:rsidRPr="00772D6C">
          <w:rPr>
            <w:rStyle w:val="Hypertextovodkaz"/>
          </w:rPr>
          <w:t>Přenosová (aktivační) funkce</w:t>
        </w:r>
        <w:r w:rsidR="00D55A4B">
          <w:rPr>
            <w:webHidden/>
          </w:rPr>
          <w:tab/>
        </w:r>
        <w:r w:rsidR="00D55A4B">
          <w:rPr>
            <w:webHidden/>
          </w:rPr>
          <w:fldChar w:fldCharType="begin"/>
        </w:r>
        <w:r w:rsidR="00D55A4B">
          <w:rPr>
            <w:webHidden/>
          </w:rPr>
          <w:instrText xml:space="preserve"> PAGEREF _Toc60740679 \h </w:instrText>
        </w:r>
        <w:r w:rsidR="00D55A4B">
          <w:rPr>
            <w:webHidden/>
          </w:rPr>
        </w:r>
        <w:r w:rsidR="00D55A4B">
          <w:rPr>
            <w:webHidden/>
          </w:rPr>
          <w:fldChar w:fldCharType="separate"/>
        </w:r>
        <w:r w:rsidR="00D55A4B">
          <w:rPr>
            <w:webHidden/>
          </w:rPr>
          <w:t>7</w:t>
        </w:r>
        <w:r w:rsidR="00D55A4B">
          <w:rPr>
            <w:webHidden/>
          </w:rPr>
          <w:fldChar w:fldCharType="end"/>
        </w:r>
      </w:hyperlink>
    </w:p>
    <w:p w14:paraId="207CFFCE" w14:textId="2B645A97" w:rsidR="00D55A4B" w:rsidRDefault="007E323E">
      <w:pPr>
        <w:pStyle w:val="Obsah4"/>
        <w:tabs>
          <w:tab w:val="left" w:pos="1418"/>
        </w:tabs>
        <w:rPr>
          <w:rFonts w:asciiTheme="minorHAnsi" w:eastAsiaTheme="minorEastAsia" w:hAnsiTheme="minorHAnsi" w:cstheme="minorBidi"/>
          <w:sz w:val="22"/>
          <w:szCs w:val="22"/>
        </w:rPr>
      </w:pPr>
      <w:hyperlink w:anchor="_Toc60740680" w:history="1">
        <w:r w:rsidR="00D55A4B" w:rsidRPr="00772D6C">
          <w:rPr>
            <w:rStyle w:val="Hypertextovodkaz"/>
          </w:rPr>
          <w:t>1.2.1</w:t>
        </w:r>
        <w:r w:rsidR="00D55A4B">
          <w:rPr>
            <w:rFonts w:asciiTheme="minorHAnsi" w:eastAsiaTheme="minorEastAsia" w:hAnsiTheme="minorHAnsi" w:cstheme="minorBidi"/>
            <w:sz w:val="22"/>
            <w:szCs w:val="22"/>
          </w:rPr>
          <w:tab/>
        </w:r>
        <w:r w:rsidR="00D55A4B" w:rsidRPr="00772D6C">
          <w:rPr>
            <w:rStyle w:val="Hypertextovodkaz"/>
          </w:rPr>
          <w:t>Skoková funkce</w:t>
        </w:r>
        <w:r w:rsidR="00D55A4B">
          <w:rPr>
            <w:webHidden/>
          </w:rPr>
          <w:tab/>
        </w:r>
        <w:r w:rsidR="00D55A4B">
          <w:rPr>
            <w:webHidden/>
          </w:rPr>
          <w:fldChar w:fldCharType="begin"/>
        </w:r>
        <w:r w:rsidR="00D55A4B">
          <w:rPr>
            <w:webHidden/>
          </w:rPr>
          <w:instrText xml:space="preserve"> PAGEREF _Toc60740680 \h </w:instrText>
        </w:r>
        <w:r w:rsidR="00D55A4B">
          <w:rPr>
            <w:webHidden/>
          </w:rPr>
        </w:r>
        <w:r w:rsidR="00D55A4B">
          <w:rPr>
            <w:webHidden/>
          </w:rPr>
          <w:fldChar w:fldCharType="separate"/>
        </w:r>
        <w:r w:rsidR="00D55A4B">
          <w:rPr>
            <w:webHidden/>
          </w:rPr>
          <w:t>7</w:t>
        </w:r>
        <w:r w:rsidR="00D55A4B">
          <w:rPr>
            <w:webHidden/>
          </w:rPr>
          <w:fldChar w:fldCharType="end"/>
        </w:r>
      </w:hyperlink>
    </w:p>
    <w:p w14:paraId="766E4F3C" w14:textId="75D8661A" w:rsidR="00D55A4B" w:rsidRDefault="007E323E">
      <w:pPr>
        <w:pStyle w:val="Obsah4"/>
        <w:tabs>
          <w:tab w:val="left" w:pos="1418"/>
        </w:tabs>
        <w:rPr>
          <w:rFonts w:asciiTheme="minorHAnsi" w:eastAsiaTheme="minorEastAsia" w:hAnsiTheme="minorHAnsi" w:cstheme="minorBidi"/>
          <w:sz w:val="22"/>
          <w:szCs w:val="22"/>
        </w:rPr>
      </w:pPr>
      <w:hyperlink w:anchor="_Toc60740681" w:history="1">
        <w:r w:rsidR="00D55A4B" w:rsidRPr="00772D6C">
          <w:rPr>
            <w:rStyle w:val="Hypertextovodkaz"/>
          </w:rPr>
          <w:t>1.2.1</w:t>
        </w:r>
        <w:r w:rsidR="00D55A4B">
          <w:rPr>
            <w:rFonts w:asciiTheme="minorHAnsi" w:eastAsiaTheme="minorEastAsia" w:hAnsiTheme="minorHAnsi" w:cstheme="minorBidi"/>
            <w:sz w:val="22"/>
            <w:szCs w:val="22"/>
          </w:rPr>
          <w:tab/>
        </w:r>
        <w:r w:rsidR="00D55A4B" w:rsidRPr="00772D6C">
          <w:rPr>
            <w:rStyle w:val="Hypertextovodkaz"/>
          </w:rPr>
          <w:t>ReLU</w:t>
        </w:r>
        <w:r w:rsidR="00D55A4B">
          <w:rPr>
            <w:webHidden/>
          </w:rPr>
          <w:tab/>
        </w:r>
        <w:r w:rsidR="00D55A4B">
          <w:rPr>
            <w:webHidden/>
          </w:rPr>
          <w:fldChar w:fldCharType="begin"/>
        </w:r>
        <w:r w:rsidR="00D55A4B">
          <w:rPr>
            <w:webHidden/>
          </w:rPr>
          <w:instrText xml:space="preserve"> PAGEREF _Toc60740681 \h </w:instrText>
        </w:r>
        <w:r w:rsidR="00D55A4B">
          <w:rPr>
            <w:webHidden/>
          </w:rPr>
        </w:r>
        <w:r w:rsidR="00D55A4B">
          <w:rPr>
            <w:webHidden/>
          </w:rPr>
          <w:fldChar w:fldCharType="separate"/>
        </w:r>
        <w:r w:rsidR="00D55A4B">
          <w:rPr>
            <w:webHidden/>
          </w:rPr>
          <w:t>7</w:t>
        </w:r>
        <w:r w:rsidR="00D55A4B">
          <w:rPr>
            <w:webHidden/>
          </w:rPr>
          <w:fldChar w:fldCharType="end"/>
        </w:r>
      </w:hyperlink>
    </w:p>
    <w:p w14:paraId="00E2A2FE" w14:textId="6256E7EF" w:rsidR="00D55A4B" w:rsidRDefault="007E323E">
      <w:pPr>
        <w:pStyle w:val="Obsah4"/>
        <w:tabs>
          <w:tab w:val="left" w:pos="1418"/>
        </w:tabs>
        <w:rPr>
          <w:rFonts w:asciiTheme="minorHAnsi" w:eastAsiaTheme="minorEastAsia" w:hAnsiTheme="minorHAnsi" w:cstheme="minorBidi"/>
          <w:sz w:val="22"/>
          <w:szCs w:val="22"/>
        </w:rPr>
      </w:pPr>
      <w:hyperlink w:anchor="_Toc60740682" w:history="1">
        <w:r w:rsidR="00D55A4B" w:rsidRPr="00772D6C">
          <w:rPr>
            <w:rStyle w:val="Hypertextovodkaz"/>
          </w:rPr>
          <w:t>1.2.2</w:t>
        </w:r>
        <w:r w:rsidR="00D55A4B">
          <w:rPr>
            <w:rFonts w:asciiTheme="minorHAnsi" w:eastAsiaTheme="minorEastAsia" w:hAnsiTheme="minorHAnsi" w:cstheme="minorBidi"/>
            <w:sz w:val="22"/>
            <w:szCs w:val="22"/>
          </w:rPr>
          <w:tab/>
        </w:r>
        <w:r w:rsidR="00D55A4B" w:rsidRPr="00772D6C">
          <w:rPr>
            <w:rStyle w:val="Hypertextovodkaz"/>
          </w:rPr>
          <w:t>Sigmoidální funkce</w:t>
        </w:r>
        <w:r w:rsidR="00D55A4B">
          <w:rPr>
            <w:webHidden/>
          </w:rPr>
          <w:tab/>
        </w:r>
        <w:r w:rsidR="00D55A4B">
          <w:rPr>
            <w:webHidden/>
          </w:rPr>
          <w:fldChar w:fldCharType="begin"/>
        </w:r>
        <w:r w:rsidR="00D55A4B">
          <w:rPr>
            <w:webHidden/>
          </w:rPr>
          <w:instrText xml:space="preserve"> PAGEREF _Toc60740682 \h </w:instrText>
        </w:r>
        <w:r w:rsidR="00D55A4B">
          <w:rPr>
            <w:webHidden/>
          </w:rPr>
        </w:r>
        <w:r w:rsidR="00D55A4B">
          <w:rPr>
            <w:webHidden/>
          </w:rPr>
          <w:fldChar w:fldCharType="separate"/>
        </w:r>
        <w:r w:rsidR="00D55A4B">
          <w:rPr>
            <w:webHidden/>
          </w:rPr>
          <w:t>7</w:t>
        </w:r>
        <w:r w:rsidR="00D55A4B">
          <w:rPr>
            <w:webHidden/>
          </w:rPr>
          <w:fldChar w:fldCharType="end"/>
        </w:r>
      </w:hyperlink>
    </w:p>
    <w:p w14:paraId="119396DC" w14:textId="65872E8A" w:rsidR="00D55A4B" w:rsidRDefault="007E323E">
      <w:pPr>
        <w:pStyle w:val="Obsah4"/>
        <w:tabs>
          <w:tab w:val="left" w:pos="1418"/>
        </w:tabs>
        <w:rPr>
          <w:rFonts w:asciiTheme="minorHAnsi" w:eastAsiaTheme="minorEastAsia" w:hAnsiTheme="minorHAnsi" w:cstheme="minorBidi"/>
          <w:sz w:val="22"/>
          <w:szCs w:val="22"/>
        </w:rPr>
      </w:pPr>
      <w:hyperlink w:anchor="_Toc60740683" w:history="1">
        <w:r w:rsidR="00D55A4B" w:rsidRPr="00772D6C">
          <w:rPr>
            <w:rStyle w:val="Hypertextovodkaz"/>
          </w:rPr>
          <w:t>1.2.1</w:t>
        </w:r>
        <w:r w:rsidR="00D55A4B">
          <w:rPr>
            <w:rFonts w:asciiTheme="minorHAnsi" w:eastAsiaTheme="minorEastAsia" w:hAnsiTheme="minorHAnsi" w:cstheme="minorBidi"/>
            <w:sz w:val="22"/>
            <w:szCs w:val="22"/>
          </w:rPr>
          <w:tab/>
        </w:r>
        <w:r w:rsidR="00D55A4B" w:rsidRPr="00772D6C">
          <w:rPr>
            <w:rStyle w:val="Hypertextovodkaz"/>
          </w:rPr>
          <w:t>Hyperbolický tangens (tanh)</w:t>
        </w:r>
        <w:r w:rsidR="00D55A4B">
          <w:rPr>
            <w:webHidden/>
          </w:rPr>
          <w:tab/>
        </w:r>
        <w:r w:rsidR="00D55A4B">
          <w:rPr>
            <w:webHidden/>
          </w:rPr>
          <w:fldChar w:fldCharType="begin"/>
        </w:r>
        <w:r w:rsidR="00D55A4B">
          <w:rPr>
            <w:webHidden/>
          </w:rPr>
          <w:instrText xml:space="preserve"> PAGEREF _Toc60740683 \h </w:instrText>
        </w:r>
        <w:r w:rsidR="00D55A4B">
          <w:rPr>
            <w:webHidden/>
          </w:rPr>
        </w:r>
        <w:r w:rsidR="00D55A4B">
          <w:rPr>
            <w:webHidden/>
          </w:rPr>
          <w:fldChar w:fldCharType="separate"/>
        </w:r>
        <w:r w:rsidR="00D55A4B">
          <w:rPr>
            <w:webHidden/>
          </w:rPr>
          <w:t>8</w:t>
        </w:r>
        <w:r w:rsidR="00D55A4B">
          <w:rPr>
            <w:webHidden/>
          </w:rPr>
          <w:fldChar w:fldCharType="end"/>
        </w:r>
      </w:hyperlink>
    </w:p>
    <w:p w14:paraId="660F2C52" w14:textId="0BC7B97F" w:rsidR="00D55A4B" w:rsidRDefault="007E323E">
      <w:pPr>
        <w:pStyle w:val="Obsah3"/>
        <w:rPr>
          <w:rFonts w:asciiTheme="minorHAnsi" w:eastAsiaTheme="minorEastAsia" w:hAnsiTheme="minorHAnsi" w:cstheme="minorBidi"/>
          <w:smallCaps w:val="0"/>
          <w:sz w:val="22"/>
          <w:szCs w:val="22"/>
        </w:rPr>
      </w:pPr>
      <w:hyperlink w:anchor="_Toc60740684" w:history="1">
        <w:r w:rsidR="00D55A4B" w:rsidRPr="00772D6C">
          <w:rPr>
            <w:rStyle w:val="Hypertextovodkaz"/>
          </w:rPr>
          <w:t>1.3</w:t>
        </w:r>
        <w:r w:rsidR="00D55A4B">
          <w:rPr>
            <w:rFonts w:asciiTheme="minorHAnsi" w:eastAsiaTheme="minorEastAsia" w:hAnsiTheme="minorHAnsi" w:cstheme="minorBidi"/>
            <w:smallCaps w:val="0"/>
            <w:sz w:val="22"/>
            <w:szCs w:val="22"/>
          </w:rPr>
          <w:tab/>
        </w:r>
        <w:r w:rsidR="00D55A4B" w:rsidRPr="00772D6C">
          <w:rPr>
            <w:rStyle w:val="Hypertextovodkaz"/>
          </w:rPr>
          <w:t>Multi-Layer perceptron (MLP)</w:t>
        </w:r>
        <w:r w:rsidR="00D55A4B">
          <w:rPr>
            <w:webHidden/>
          </w:rPr>
          <w:tab/>
        </w:r>
        <w:r w:rsidR="00D55A4B">
          <w:rPr>
            <w:webHidden/>
          </w:rPr>
          <w:fldChar w:fldCharType="begin"/>
        </w:r>
        <w:r w:rsidR="00D55A4B">
          <w:rPr>
            <w:webHidden/>
          </w:rPr>
          <w:instrText xml:space="preserve"> PAGEREF _Toc60740684 \h </w:instrText>
        </w:r>
        <w:r w:rsidR="00D55A4B">
          <w:rPr>
            <w:webHidden/>
          </w:rPr>
        </w:r>
        <w:r w:rsidR="00D55A4B">
          <w:rPr>
            <w:webHidden/>
          </w:rPr>
          <w:fldChar w:fldCharType="separate"/>
        </w:r>
        <w:r w:rsidR="00D55A4B">
          <w:rPr>
            <w:webHidden/>
          </w:rPr>
          <w:t>8</w:t>
        </w:r>
        <w:r w:rsidR="00D55A4B">
          <w:rPr>
            <w:webHidden/>
          </w:rPr>
          <w:fldChar w:fldCharType="end"/>
        </w:r>
      </w:hyperlink>
    </w:p>
    <w:p w14:paraId="6F24262F" w14:textId="1BB6852A" w:rsidR="00D55A4B" w:rsidRDefault="007E323E">
      <w:pPr>
        <w:pStyle w:val="Obsah3"/>
        <w:rPr>
          <w:rFonts w:asciiTheme="minorHAnsi" w:eastAsiaTheme="minorEastAsia" w:hAnsiTheme="minorHAnsi" w:cstheme="minorBidi"/>
          <w:smallCaps w:val="0"/>
          <w:sz w:val="22"/>
          <w:szCs w:val="22"/>
        </w:rPr>
      </w:pPr>
      <w:hyperlink w:anchor="_Toc60740685" w:history="1">
        <w:r w:rsidR="00D55A4B" w:rsidRPr="00772D6C">
          <w:rPr>
            <w:rStyle w:val="Hypertextovodkaz"/>
          </w:rPr>
          <w:t>1.4</w:t>
        </w:r>
        <w:r w:rsidR="00D55A4B">
          <w:rPr>
            <w:rFonts w:asciiTheme="minorHAnsi" w:eastAsiaTheme="minorEastAsia" w:hAnsiTheme="minorHAnsi" w:cstheme="minorBidi"/>
            <w:smallCaps w:val="0"/>
            <w:sz w:val="22"/>
            <w:szCs w:val="22"/>
          </w:rPr>
          <w:tab/>
        </w:r>
        <w:r w:rsidR="00D55A4B" w:rsidRPr="00772D6C">
          <w:rPr>
            <w:rStyle w:val="Hypertextovodkaz"/>
          </w:rPr>
          <w:t>Trénování neuronové sítě</w:t>
        </w:r>
        <w:r w:rsidR="00D55A4B">
          <w:rPr>
            <w:webHidden/>
          </w:rPr>
          <w:tab/>
        </w:r>
        <w:r w:rsidR="00D55A4B">
          <w:rPr>
            <w:webHidden/>
          </w:rPr>
          <w:fldChar w:fldCharType="begin"/>
        </w:r>
        <w:r w:rsidR="00D55A4B">
          <w:rPr>
            <w:webHidden/>
          </w:rPr>
          <w:instrText xml:space="preserve"> PAGEREF _Toc60740685 \h </w:instrText>
        </w:r>
        <w:r w:rsidR="00D55A4B">
          <w:rPr>
            <w:webHidden/>
          </w:rPr>
        </w:r>
        <w:r w:rsidR="00D55A4B">
          <w:rPr>
            <w:webHidden/>
          </w:rPr>
          <w:fldChar w:fldCharType="separate"/>
        </w:r>
        <w:r w:rsidR="00D55A4B">
          <w:rPr>
            <w:webHidden/>
          </w:rPr>
          <w:t>9</w:t>
        </w:r>
        <w:r w:rsidR="00D55A4B">
          <w:rPr>
            <w:webHidden/>
          </w:rPr>
          <w:fldChar w:fldCharType="end"/>
        </w:r>
      </w:hyperlink>
    </w:p>
    <w:p w14:paraId="58D9B9E1" w14:textId="7C81074B" w:rsidR="00D55A4B" w:rsidRDefault="007E323E">
      <w:pPr>
        <w:pStyle w:val="Obsah4"/>
        <w:tabs>
          <w:tab w:val="left" w:pos="1418"/>
        </w:tabs>
        <w:rPr>
          <w:rFonts w:asciiTheme="minorHAnsi" w:eastAsiaTheme="minorEastAsia" w:hAnsiTheme="minorHAnsi" w:cstheme="minorBidi"/>
          <w:sz w:val="22"/>
          <w:szCs w:val="22"/>
        </w:rPr>
      </w:pPr>
      <w:hyperlink w:anchor="_Toc60740686" w:history="1">
        <w:r w:rsidR="00D55A4B" w:rsidRPr="00772D6C">
          <w:rPr>
            <w:rStyle w:val="Hypertextovodkaz"/>
          </w:rPr>
          <w:t>1.4.1</w:t>
        </w:r>
        <w:r w:rsidR="00D55A4B">
          <w:rPr>
            <w:rFonts w:asciiTheme="minorHAnsi" w:eastAsiaTheme="minorEastAsia" w:hAnsiTheme="minorHAnsi" w:cstheme="minorBidi"/>
            <w:sz w:val="22"/>
            <w:szCs w:val="22"/>
          </w:rPr>
          <w:tab/>
        </w:r>
        <w:r w:rsidR="00D55A4B" w:rsidRPr="00772D6C">
          <w:rPr>
            <w:rStyle w:val="Hypertextovodkaz"/>
          </w:rPr>
          <w:t>Učení s učitelem</w:t>
        </w:r>
        <w:r w:rsidR="00D55A4B">
          <w:rPr>
            <w:webHidden/>
          </w:rPr>
          <w:tab/>
        </w:r>
        <w:r w:rsidR="00D55A4B">
          <w:rPr>
            <w:webHidden/>
          </w:rPr>
          <w:fldChar w:fldCharType="begin"/>
        </w:r>
        <w:r w:rsidR="00D55A4B">
          <w:rPr>
            <w:webHidden/>
          </w:rPr>
          <w:instrText xml:space="preserve"> PAGEREF _Toc60740686 \h </w:instrText>
        </w:r>
        <w:r w:rsidR="00D55A4B">
          <w:rPr>
            <w:webHidden/>
          </w:rPr>
        </w:r>
        <w:r w:rsidR="00D55A4B">
          <w:rPr>
            <w:webHidden/>
          </w:rPr>
          <w:fldChar w:fldCharType="separate"/>
        </w:r>
        <w:r w:rsidR="00D55A4B">
          <w:rPr>
            <w:webHidden/>
          </w:rPr>
          <w:t>9</w:t>
        </w:r>
        <w:r w:rsidR="00D55A4B">
          <w:rPr>
            <w:webHidden/>
          </w:rPr>
          <w:fldChar w:fldCharType="end"/>
        </w:r>
      </w:hyperlink>
    </w:p>
    <w:p w14:paraId="33BCE0A7" w14:textId="0914078E" w:rsidR="00D55A4B" w:rsidRDefault="007E323E">
      <w:pPr>
        <w:pStyle w:val="Obsah4"/>
        <w:tabs>
          <w:tab w:val="left" w:pos="1418"/>
        </w:tabs>
        <w:rPr>
          <w:rFonts w:asciiTheme="minorHAnsi" w:eastAsiaTheme="minorEastAsia" w:hAnsiTheme="minorHAnsi" w:cstheme="minorBidi"/>
          <w:sz w:val="22"/>
          <w:szCs w:val="22"/>
        </w:rPr>
      </w:pPr>
      <w:hyperlink w:anchor="_Toc60740687" w:history="1">
        <w:r w:rsidR="00D55A4B" w:rsidRPr="00772D6C">
          <w:rPr>
            <w:rStyle w:val="Hypertextovodkaz"/>
          </w:rPr>
          <w:t>1.4.2</w:t>
        </w:r>
        <w:r w:rsidR="00D55A4B">
          <w:rPr>
            <w:rFonts w:asciiTheme="minorHAnsi" w:eastAsiaTheme="minorEastAsia" w:hAnsiTheme="minorHAnsi" w:cstheme="minorBidi"/>
            <w:sz w:val="22"/>
            <w:szCs w:val="22"/>
          </w:rPr>
          <w:tab/>
        </w:r>
        <w:r w:rsidR="00D55A4B" w:rsidRPr="00772D6C">
          <w:rPr>
            <w:rStyle w:val="Hypertextovodkaz"/>
          </w:rPr>
          <w:t>Učení bez učitele</w:t>
        </w:r>
        <w:r w:rsidR="00D55A4B">
          <w:rPr>
            <w:webHidden/>
          </w:rPr>
          <w:tab/>
        </w:r>
        <w:r w:rsidR="00D55A4B">
          <w:rPr>
            <w:webHidden/>
          </w:rPr>
          <w:fldChar w:fldCharType="begin"/>
        </w:r>
        <w:r w:rsidR="00D55A4B">
          <w:rPr>
            <w:webHidden/>
          </w:rPr>
          <w:instrText xml:space="preserve"> PAGEREF _Toc60740687 \h </w:instrText>
        </w:r>
        <w:r w:rsidR="00D55A4B">
          <w:rPr>
            <w:webHidden/>
          </w:rPr>
        </w:r>
        <w:r w:rsidR="00D55A4B">
          <w:rPr>
            <w:webHidden/>
          </w:rPr>
          <w:fldChar w:fldCharType="separate"/>
        </w:r>
        <w:r w:rsidR="00D55A4B">
          <w:rPr>
            <w:webHidden/>
          </w:rPr>
          <w:t>11</w:t>
        </w:r>
        <w:r w:rsidR="00D55A4B">
          <w:rPr>
            <w:webHidden/>
          </w:rPr>
          <w:fldChar w:fldCharType="end"/>
        </w:r>
      </w:hyperlink>
    </w:p>
    <w:p w14:paraId="7003406E" w14:textId="167FF4F1" w:rsidR="00D55A4B" w:rsidRDefault="007E323E">
      <w:pPr>
        <w:pStyle w:val="Obsah4"/>
        <w:tabs>
          <w:tab w:val="left" w:pos="1418"/>
        </w:tabs>
        <w:rPr>
          <w:rFonts w:asciiTheme="minorHAnsi" w:eastAsiaTheme="minorEastAsia" w:hAnsiTheme="minorHAnsi" w:cstheme="minorBidi"/>
          <w:sz w:val="22"/>
          <w:szCs w:val="22"/>
        </w:rPr>
      </w:pPr>
      <w:hyperlink w:anchor="_Toc60740688" w:history="1">
        <w:r w:rsidR="00D55A4B" w:rsidRPr="00772D6C">
          <w:rPr>
            <w:rStyle w:val="Hypertextovodkaz"/>
          </w:rPr>
          <w:t>1.4.3</w:t>
        </w:r>
        <w:r w:rsidR="00D55A4B">
          <w:rPr>
            <w:rFonts w:asciiTheme="minorHAnsi" w:eastAsiaTheme="minorEastAsia" w:hAnsiTheme="minorHAnsi" w:cstheme="minorBidi"/>
            <w:sz w:val="22"/>
            <w:szCs w:val="22"/>
          </w:rPr>
          <w:tab/>
        </w:r>
        <w:r w:rsidR="00D55A4B" w:rsidRPr="00772D6C">
          <w:rPr>
            <w:rStyle w:val="Hypertextovodkaz"/>
          </w:rPr>
          <w:t>Posilované učení</w:t>
        </w:r>
        <w:r w:rsidR="00D55A4B">
          <w:rPr>
            <w:webHidden/>
          </w:rPr>
          <w:tab/>
        </w:r>
        <w:r w:rsidR="00D55A4B">
          <w:rPr>
            <w:webHidden/>
          </w:rPr>
          <w:fldChar w:fldCharType="begin"/>
        </w:r>
        <w:r w:rsidR="00D55A4B">
          <w:rPr>
            <w:webHidden/>
          </w:rPr>
          <w:instrText xml:space="preserve"> PAGEREF _Toc60740688 \h </w:instrText>
        </w:r>
        <w:r w:rsidR="00D55A4B">
          <w:rPr>
            <w:webHidden/>
          </w:rPr>
        </w:r>
        <w:r w:rsidR="00D55A4B">
          <w:rPr>
            <w:webHidden/>
          </w:rPr>
          <w:fldChar w:fldCharType="separate"/>
        </w:r>
        <w:r w:rsidR="00D55A4B">
          <w:rPr>
            <w:webHidden/>
          </w:rPr>
          <w:t>11</w:t>
        </w:r>
        <w:r w:rsidR="00D55A4B">
          <w:rPr>
            <w:webHidden/>
          </w:rPr>
          <w:fldChar w:fldCharType="end"/>
        </w:r>
      </w:hyperlink>
    </w:p>
    <w:p w14:paraId="47CBAD07" w14:textId="43A8A62D" w:rsidR="00D55A4B" w:rsidRDefault="007E323E">
      <w:pPr>
        <w:pStyle w:val="Obsah3"/>
        <w:rPr>
          <w:rFonts w:asciiTheme="minorHAnsi" w:eastAsiaTheme="minorEastAsia" w:hAnsiTheme="minorHAnsi" w:cstheme="minorBidi"/>
          <w:smallCaps w:val="0"/>
          <w:sz w:val="22"/>
          <w:szCs w:val="22"/>
        </w:rPr>
      </w:pPr>
      <w:hyperlink w:anchor="_Toc60740689" w:history="1">
        <w:r w:rsidR="00D55A4B" w:rsidRPr="00772D6C">
          <w:rPr>
            <w:rStyle w:val="Hypertextovodkaz"/>
          </w:rPr>
          <w:t>1.5</w:t>
        </w:r>
        <w:r w:rsidR="00D55A4B">
          <w:rPr>
            <w:rFonts w:asciiTheme="minorHAnsi" w:eastAsiaTheme="minorEastAsia" w:hAnsiTheme="minorHAnsi" w:cstheme="minorBidi"/>
            <w:smallCaps w:val="0"/>
            <w:sz w:val="22"/>
            <w:szCs w:val="22"/>
          </w:rPr>
          <w:tab/>
        </w:r>
        <w:r w:rsidR="00D55A4B" w:rsidRPr="00772D6C">
          <w:rPr>
            <w:rStyle w:val="Hypertextovodkaz"/>
          </w:rPr>
          <w:t>Hluboké učení</w:t>
        </w:r>
        <w:r w:rsidR="00D55A4B">
          <w:rPr>
            <w:webHidden/>
          </w:rPr>
          <w:tab/>
        </w:r>
        <w:r w:rsidR="00D55A4B">
          <w:rPr>
            <w:webHidden/>
          </w:rPr>
          <w:fldChar w:fldCharType="begin"/>
        </w:r>
        <w:r w:rsidR="00D55A4B">
          <w:rPr>
            <w:webHidden/>
          </w:rPr>
          <w:instrText xml:space="preserve"> PAGEREF _Toc60740689 \h </w:instrText>
        </w:r>
        <w:r w:rsidR="00D55A4B">
          <w:rPr>
            <w:webHidden/>
          </w:rPr>
        </w:r>
        <w:r w:rsidR="00D55A4B">
          <w:rPr>
            <w:webHidden/>
          </w:rPr>
          <w:fldChar w:fldCharType="separate"/>
        </w:r>
        <w:r w:rsidR="00D55A4B">
          <w:rPr>
            <w:webHidden/>
          </w:rPr>
          <w:t>12</w:t>
        </w:r>
        <w:r w:rsidR="00D55A4B">
          <w:rPr>
            <w:webHidden/>
          </w:rPr>
          <w:fldChar w:fldCharType="end"/>
        </w:r>
      </w:hyperlink>
    </w:p>
    <w:p w14:paraId="6BB9C320" w14:textId="25ED7C2D" w:rsidR="00D55A4B" w:rsidRDefault="007E323E">
      <w:pPr>
        <w:pStyle w:val="Obsah2"/>
        <w:rPr>
          <w:rFonts w:asciiTheme="minorHAnsi" w:eastAsiaTheme="minorEastAsia" w:hAnsiTheme="minorHAnsi" w:cstheme="minorBidi"/>
          <w:b w:val="0"/>
          <w:caps w:val="0"/>
          <w:sz w:val="22"/>
          <w:szCs w:val="22"/>
        </w:rPr>
      </w:pPr>
      <w:hyperlink w:anchor="_Toc60740690" w:history="1">
        <w:r w:rsidR="00D55A4B" w:rsidRPr="00772D6C">
          <w:rPr>
            <w:rStyle w:val="Hypertextovodkaz"/>
          </w:rPr>
          <w:t>2</w:t>
        </w:r>
        <w:r w:rsidR="00D55A4B">
          <w:rPr>
            <w:rFonts w:asciiTheme="minorHAnsi" w:eastAsiaTheme="minorEastAsia" w:hAnsiTheme="minorHAnsi" w:cstheme="minorBidi"/>
            <w:b w:val="0"/>
            <w:caps w:val="0"/>
            <w:sz w:val="22"/>
            <w:szCs w:val="22"/>
          </w:rPr>
          <w:tab/>
        </w:r>
        <w:r w:rsidR="00D55A4B" w:rsidRPr="00772D6C">
          <w:rPr>
            <w:rStyle w:val="Hypertextovodkaz"/>
          </w:rPr>
          <w:t>Využité technologie</w:t>
        </w:r>
        <w:r w:rsidR="00D55A4B">
          <w:rPr>
            <w:webHidden/>
          </w:rPr>
          <w:tab/>
        </w:r>
        <w:r w:rsidR="00D55A4B">
          <w:rPr>
            <w:webHidden/>
          </w:rPr>
          <w:fldChar w:fldCharType="begin"/>
        </w:r>
        <w:r w:rsidR="00D55A4B">
          <w:rPr>
            <w:webHidden/>
          </w:rPr>
          <w:instrText xml:space="preserve"> PAGEREF _Toc60740690 \h </w:instrText>
        </w:r>
        <w:r w:rsidR="00D55A4B">
          <w:rPr>
            <w:webHidden/>
          </w:rPr>
        </w:r>
        <w:r w:rsidR="00D55A4B">
          <w:rPr>
            <w:webHidden/>
          </w:rPr>
          <w:fldChar w:fldCharType="separate"/>
        </w:r>
        <w:r w:rsidR="00D55A4B">
          <w:rPr>
            <w:webHidden/>
          </w:rPr>
          <w:t>13</w:t>
        </w:r>
        <w:r w:rsidR="00D55A4B">
          <w:rPr>
            <w:webHidden/>
          </w:rPr>
          <w:fldChar w:fldCharType="end"/>
        </w:r>
      </w:hyperlink>
    </w:p>
    <w:p w14:paraId="507F9DCE" w14:textId="5276CECE" w:rsidR="00D55A4B" w:rsidRDefault="007E323E">
      <w:pPr>
        <w:pStyle w:val="Obsah3"/>
        <w:rPr>
          <w:rFonts w:asciiTheme="minorHAnsi" w:eastAsiaTheme="minorEastAsia" w:hAnsiTheme="minorHAnsi" w:cstheme="minorBidi"/>
          <w:smallCaps w:val="0"/>
          <w:sz w:val="22"/>
          <w:szCs w:val="22"/>
        </w:rPr>
      </w:pPr>
      <w:hyperlink w:anchor="_Toc60740691" w:history="1">
        <w:r w:rsidR="00D55A4B" w:rsidRPr="00772D6C">
          <w:rPr>
            <w:rStyle w:val="Hypertextovodkaz"/>
          </w:rPr>
          <w:t>2.1</w:t>
        </w:r>
        <w:r w:rsidR="00D55A4B">
          <w:rPr>
            <w:rFonts w:asciiTheme="minorHAnsi" w:eastAsiaTheme="minorEastAsia" w:hAnsiTheme="minorHAnsi" w:cstheme="minorBidi"/>
            <w:smallCaps w:val="0"/>
            <w:sz w:val="22"/>
            <w:szCs w:val="22"/>
          </w:rPr>
          <w:tab/>
        </w:r>
        <w:r w:rsidR="00D55A4B" w:rsidRPr="00772D6C">
          <w:rPr>
            <w:rStyle w:val="Hypertextovodkaz"/>
          </w:rPr>
          <w:t>Kivy</w:t>
        </w:r>
        <w:r w:rsidR="00D55A4B">
          <w:rPr>
            <w:webHidden/>
          </w:rPr>
          <w:tab/>
        </w:r>
        <w:r w:rsidR="00D55A4B">
          <w:rPr>
            <w:webHidden/>
          </w:rPr>
          <w:fldChar w:fldCharType="begin"/>
        </w:r>
        <w:r w:rsidR="00D55A4B">
          <w:rPr>
            <w:webHidden/>
          </w:rPr>
          <w:instrText xml:space="preserve"> PAGEREF _Toc60740691 \h </w:instrText>
        </w:r>
        <w:r w:rsidR="00D55A4B">
          <w:rPr>
            <w:webHidden/>
          </w:rPr>
        </w:r>
        <w:r w:rsidR="00D55A4B">
          <w:rPr>
            <w:webHidden/>
          </w:rPr>
          <w:fldChar w:fldCharType="separate"/>
        </w:r>
        <w:r w:rsidR="00D55A4B">
          <w:rPr>
            <w:webHidden/>
          </w:rPr>
          <w:t>13</w:t>
        </w:r>
        <w:r w:rsidR="00D55A4B">
          <w:rPr>
            <w:webHidden/>
          </w:rPr>
          <w:fldChar w:fldCharType="end"/>
        </w:r>
      </w:hyperlink>
    </w:p>
    <w:p w14:paraId="4AD5D95A" w14:textId="5E6E5C77" w:rsidR="00D55A4B" w:rsidRDefault="007E323E">
      <w:pPr>
        <w:pStyle w:val="Obsah3"/>
        <w:rPr>
          <w:rFonts w:asciiTheme="minorHAnsi" w:eastAsiaTheme="minorEastAsia" w:hAnsiTheme="minorHAnsi" w:cstheme="minorBidi"/>
          <w:smallCaps w:val="0"/>
          <w:sz w:val="22"/>
          <w:szCs w:val="22"/>
        </w:rPr>
      </w:pPr>
      <w:hyperlink w:anchor="_Toc60740692" w:history="1">
        <w:r w:rsidR="00D55A4B" w:rsidRPr="00772D6C">
          <w:rPr>
            <w:rStyle w:val="Hypertextovodkaz"/>
          </w:rPr>
          <w:t>2.2</w:t>
        </w:r>
        <w:r w:rsidR="00D55A4B">
          <w:rPr>
            <w:rFonts w:asciiTheme="minorHAnsi" w:eastAsiaTheme="minorEastAsia" w:hAnsiTheme="minorHAnsi" w:cstheme="minorBidi"/>
            <w:smallCaps w:val="0"/>
            <w:sz w:val="22"/>
            <w:szCs w:val="22"/>
          </w:rPr>
          <w:tab/>
        </w:r>
        <w:r w:rsidR="00D55A4B" w:rsidRPr="00772D6C">
          <w:rPr>
            <w:rStyle w:val="Hypertextovodkaz"/>
          </w:rPr>
          <w:t>TensorFlow, Keras</w:t>
        </w:r>
        <w:r w:rsidR="00D55A4B">
          <w:rPr>
            <w:webHidden/>
          </w:rPr>
          <w:tab/>
        </w:r>
        <w:r w:rsidR="00D55A4B">
          <w:rPr>
            <w:webHidden/>
          </w:rPr>
          <w:fldChar w:fldCharType="begin"/>
        </w:r>
        <w:r w:rsidR="00D55A4B">
          <w:rPr>
            <w:webHidden/>
          </w:rPr>
          <w:instrText xml:space="preserve"> PAGEREF _Toc60740692 \h </w:instrText>
        </w:r>
        <w:r w:rsidR="00D55A4B">
          <w:rPr>
            <w:webHidden/>
          </w:rPr>
        </w:r>
        <w:r w:rsidR="00D55A4B">
          <w:rPr>
            <w:webHidden/>
          </w:rPr>
          <w:fldChar w:fldCharType="separate"/>
        </w:r>
        <w:r w:rsidR="00D55A4B">
          <w:rPr>
            <w:webHidden/>
          </w:rPr>
          <w:t>13</w:t>
        </w:r>
        <w:r w:rsidR="00D55A4B">
          <w:rPr>
            <w:webHidden/>
          </w:rPr>
          <w:fldChar w:fldCharType="end"/>
        </w:r>
      </w:hyperlink>
    </w:p>
    <w:p w14:paraId="090032A8" w14:textId="73036D4F" w:rsidR="00D55A4B" w:rsidRDefault="007E323E">
      <w:pPr>
        <w:pStyle w:val="Obsah2"/>
        <w:rPr>
          <w:rFonts w:asciiTheme="minorHAnsi" w:eastAsiaTheme="minorEastAsia" w:hAnsiTheme="minorHAnsi" w:cstheme="minorBidi"/>
          <w:b w:val="0"/>
          <w:caps w:val="0"/>
          <w:sz w:val="22"/>
          <w:szCs w:val="22"/>
        </w:rPr>
      </w:pPr>
      <w:hyperlink w:anchor="_Toc60740693" w:history="1">
        <w:r w:rsidR="00D55A4B" w:rsidRPr="00772D6C">
          <w:rPr>
            <w:rStyle w:val="Hypertextovodkaz"/>
          </w:rPr>
          <w:t>3</w:t>
        </w:r>
        <w:r w:rsidR="00D55A4B">
          <w:rPr>
            <w:rFonts w:asciiTheme="minorHAnsi" w:eastAsiaTheme="minorEastAsia" w:hAnsiTheme="minorHAnsi" w:cstheme="minorBidi"/>
            <w:b w:val="0"/>
            <w:caps w:val="0"/>
            <w:sz w:val="22"/>
            <w:szCs w:val="22"/>
          </w:rPr>
          <w:tab/>
        </w:r>
        <w:r w:rsidR="00D55A4B" w:rsidRPr="00772D6C">
          <w:rPr>
            <w:rStyle w:val="Hypertextovodkaz"/>
          </w:rPr>
          <w:t>Způsoby řešení a použité postupy</w:t>
        </w:r>
        <w:r w:rsidR="00D55A4B">
          <w:rPr>
            <w:webHidden/>
          </w:rPr>
          <w:tab/>
        </w:r>
        <w:r w:rsidR="00D55A4B">
          <w:rPr>
            <w:webHidden/>
          </w:rPr>
          <w:fldChar w:fldCharType="begin"/>
        </w:r>
        <w:r w:rsidR="00D55A4B">
          <w:rPr>
            <w:webHidden/>
          </w:rPr>
          <w:instrText xml:space="preserve"> PAGEREF _Toc60740693 \h </w:instrText>
        </w:r>
        <w:r w:rsidR="00D55A4B">
          <w:rPr>
            <w:webHidden/>
          </w:rPr>
        </w:r>
        <w:r w:rsidR="00D55A4B">
          <w:rPr>
            <w:webHidden/>
          </w:rPr>
          <w:fldChar w:fldCharType="separate"/>
        </w:r>
        <w:r w:rsidR="00D55A4B">
          <w:rPr>
            <w:webHidden/>
          </w:rPr>
          <w:t>14</w:t>
        </w:r>
        <w:r w:rsidR="00D55A4B">
          <w:rPr>
            <w:webHidden/>
          </w:rPr>
          <w:fldChar w:fldCharType="end"/>
        </w:r>
      </w:hyperlink>
    </w:p>
    <w:p w14:paraId="67A40C27" w14:textId="3C246960" w:rsidR="00D55A4B" w:rsidRDefault="007E323E">
      <w:pPr>
        <w:pStyle w:val="Obsah3"/>
        <w:rPr>
          <w:rFonts w:asciiTheme="minorHAnsi" w:eastAsiaTheme="minorEastAsia" w:hAnsiTheme="minorHAnsi" w:cstheme="minorBidi"/>
          <w:smallCaps w:val="0"/>
          <w:sz w:val="22"/>
          <w:szCs w:val="22"/>
        </w:rPr>
      </w:pPr>
      <w:hyperlink w:anchor="_Toc60740694" w:history="1">
        <w:r w:rsidR="00D55A4B" w:rsidRPr="00772D6C">
          <w:rPr>
            <w:rStyle w:val="Hypertextovodkaz"/>
          </w:rPr>
          <w:t>3.1</w:t>
        </w:r>
        <w:r w:rsidR="00D55A4B">
          <w:rPr>
            <w:rFonts w:asciiTheme="minorHAnsi" w:eastAsiaTheme="minorEastAsia" w:hAnsiTheme="minorHAnsi" w:cstheme="minorBidi"/>
            <w:smallCaps w:val="0"/>
            <w:sz w:val="22"/>
            <w:szCs w:val="22"/>
          </w:rPr>
          <w:tab/>
        </w:r>
        <w:r w:rsidR="00D55A4B" w:rsidRPr="00772D6C">
          <w:rPr>
            <w:rStyle w:val="Hypertextovodkaz"/>
          </w:rPr>
          <w:t>Prostředí</w:t>
        </w:r>
        <w:r w:rsidR="00D55A4B">
          <w:rPr>
            <w:webHidden/>
          </w:rPr>
          <w:tab/>
        </w:r>
        <w:r w:rsidR="00D55A4B">
          <w:rPr>
            <w:webHidden/>
          </w:rPr>
          <w:fldChar w:fldCharType="begin"/>
        </w:r>
        <w:r w:rsidR="00D55A4B">
          <w:rPr>
            <w:webHidden/>
          </w:rPr>
          <w:instrText xml:space="preserve"> PAGEREF _Toc60740694 \h </w:instrText>
        </w:r>
        <w:r w:rsidR="00D55A4B">
          <w:rPr>
            <w:webHidden/>
          </w:rPr>
        </w:r>
        <w:r w:rsidR="00D55A4B">
          <w:rPr>
            <w:webHidden/>
          </w:rPr>
          <w:fldChar w:fldCharType="separate"/>
        </w:r>
        <w:r w:rsidR="00D55A4B">
          <w:rPr>
            <w:webHidden/>
          </w:rPr>
          <w:t>14</w:t>
        </w:r>
        <w:r w:rsidR="00D55A4B">
          <w:rPr>
            <w:webHidden/>
          </w:rPr>
          <w:fldChar w:fldCharType="end"/>
        </w:r>
      </w:hyperlink>
    </w:p>
    <w:p w14:paraId="1B732C0E" w14:textId="296053AE" w:rsidR="00D55A4B" w:rsidRDefault="007E323E">
      <w:pPr>
        <w:pStyle w:val="Obsah3"/>
        <w:rPr>
          <w:rFonts w:asciiTheme="minorHAnsi" w:eastAsiaTheme="minorEastAsia" w:hAnsiTheme="minorHAnsi" w:cstheme="minorBidi"/>
          <w:smallCaps w:val="0"/>
          <w:sz w:val="22"/>
          <w:szCs w:val="22"/>
        </w:rPr>
      </w:pPr>
      <w:hyperlink w:anchor="_Toc60740695" w:history="1">
        <w:r w:rsidR="00D55A4B" w:rsidRPr="00772D6C">
          <w:rPr>
            <w:rStyle w:val="Hypertextovodkaz"/>
          </w:rPr>
          <w:t>3.2</w:t>
        </w:r>
        <w:r w:rsidR="00D55A4B">
          <w:rPr>
            <w:rFonts w:asciiTheme="minorHAnsi" w:eastAsiaTheme="minorEastAsia" w:hAnsiTheme="minorHAnsi" w:cstheme="minorBidi"/>
            <w:smallCaps w:val="0"/>
            <w:sz w:val="22"/>
            <w:szCs w:val="22"/>
          </w:rPr>
          <w:tab/>
        </w:r>
        <w:r w:rsidR="00D55A4B" w:rsidRPr="00772D6C">
          <w:rPr>
            <w:rStyle w:val="Hypertextovodkaz"/>
          </w:rPr>
          <w:t>Umělá inteligence</w:t>
        </w:r>
        <w:r w:rsidR="00D55A4B">
          <w:rPr>
            <w:webHidden/>
          </w:rPr>
          <w:tab/>
        </w:r>
        <w:r w:rsidR="00D55A4B">
          <w:rPr>
            <w:webHidden/>
          </w:rPr>
          <w:fldChar w:fldCharType="begin"/>
        </w:r>
        <w:r w:rsidR="00D55A4B">
          <w:rPr>
            <w:webHidden/>
          </w:rPr>
          <w:instrText xml:space="preserve"> PAGEREF _Toc60740695 \h </w:instrText>
        </w:r>
        <w:r w:rsidR="00D55A4B">
          <w:rPr>
            <w:webHidden/>
          </w:rPr>
        </w:r>
        <w:r w:rsidR="00D55A4B">
          <w:rPr>
            <w:webHidden/>
          </w:rPr>
          <w:fldChar w:fldCharType="separate"/>
        </w:r>
        <w:r w:rsidR="00D55A4B">
          <w:rPr>
            <w:webHidden/>
          </w:rPr>
          <w:t>14</w:t>
        </w:r>
        <w:r w:rsidR="00D55A4B">
          <w:rPr>
            <w:webHidden/>
          </w:rPr>
          <w:fldChar w:fldCharType="end"/>
        </w:r>
      </w:hyperlink>
    </w:p>
    <w:p w14:paraId="2C6DE08A" w14:textId="482B92DF" w:rsidR="00D55A4B" w:rsidRDefault="007E323E">
      <w:pPr>
        <w:pStyle w:val="Obsah4"/>
        <w:tabs>
          <w:tab w:val="left" w:pos="1418"/>
        </w:tabs>
        <w:rPr>
          <w:rFonts w:asciiTheme="minorHAnsi" w:eastAsiaTheme="minorEastAsia" w:hAnsiTheme="minorHAnsi" w:cstheme="minorBidi"/>
          <w:sz w:val="22"/>
          <w:szCs w:val="22"/>
        </w:rPr>
      </w:pPr>
      <w:hyperlink w:anchor="_Toc60740696" w:history="1">
        <w:r w:rsidR="00D55A4B" w:rsidRPr="00772D6C">
          <w:rPr>
            <w:rStyle w:val="Hypertextovodkaz"/>
          </w:rPr>
          <w:t>3.2.1</w:t>
        </w:r>
        <w:r w:rsidR="00D55A4B">
          <w:rPr>
            <w:rFonts w:asciiTheme="minorHAnsi" w:eastAsiaTheme="minorEastAsia" w:hAnsiTheme="minorHAnsi" w:cstheme="minorBidi"/>
            <w:sz w:val="22"/>
            <w:szCs w:val="22"/>
          </w:rPr>
          <w:tab/>
        </w:r>
        <w:r w:rsidR="00D55A4B" w:rsidRPr="00772D6C">
          <w:rPr>
            <w:rStyle w:val="Hypertextovodkaz"/>
          </w:rPr>
          <w:t>Struktura modelu</w:t>
        </w:r>
        <w:r w:rsidR="00D55A4B">
          <w:rPr>
            <w:webHidden/>
          </w:rPr>
          <w:tab/>
        </w:r>
        <w:r w:rsidR="00D55A4B">
          <w:rPr>
            <w:webHidden/>
          </w:rPr>
          <w:fldChar w:fldCharType="begin"/>
        </w:r>
        <w:r w:rsidR="00D55A4B">
          <w:rPr>
            <w:webHidden/>
          </w:rPr>
          <w:instrText xml:space="preserve"> PAGEREF _Toc60740696 \h </w:instrText>
        </w:r>
        <w:r w:rsidR="00D55A4B">
          <w:rPr>
            <w:webHidden/>
          </w:rPr>
        </w:r>
        <w:r w:rsidR="00D55A4B">
          <w:rPr>
            <w:webHidden/>
          </w:rPr>
          <w:fldChar w:fldCharType="separate"/>
        </w:r>
        <w:r w:rsidR="00D55A4B">
          <w:rPr>
            <w:webHidden/>
          </w:rPr>
          <w:t>15</w:t>
        </w:r>
        <w:r w:rsidR="00D55A4B">
          <w:rPr>
            <w:webHidden/>
          </w:rPr>
          <w:fldChar w:fldCharType="end"/>
        </w:r>
      </w:hyperlink>
    </w:p>
    <w:p w14:paraId="0E4BE49A" w14:textId="6BFB8D4E" w:rsidR="00D55A4B" w:rsidRDefault="007E323E">
      <w:pPr>
        <w:pStyle w:val="Obsah2"/>
        <w:rPr>
          <w:rFonts w:asciiTheme="minorHAnsi" w:eastAsiaTheme="minorEastAsia" w:hAnsiTheme="minorHAnsi" w:cstheme="minorBidi"/>
          <w:b w:val="0"/>
          <w:caps w:val="0"/>
          <w:sz w:val="22"/>
          <w:szCs w:val="22"/>
        </w:rPr>
      </w:pPr>
      <w:hyperlink w:anchor="_Toc60740697" w:history="1">
        <w:r w:rsidR="00D55A4B" w:rsidRPr="00772D6C">
          <w:rPr>
            <w:rStyle w:val="Hypertextovodkaz"/>
          </w:rPr>
          <w:t>4</w:t>
        </w:r>
        <w:r w:rsidR="00D55A4B">
          <w:rPr>
            <w:rFonts w:asciiTheme="minorHAnsi" w:eastAsiaTheme="minorEastAsia" w:hAnsiTheme="minorHAnsi" w:cstheme="minorBidi"/>
            <w:b w:val="0"/>
            <w:caps w:val="0"/>
            <w:sz w:val="22"/>
            <w:szCs w:val="22"/>
          </w:rPr>
          <w:tab/>
        </w:r>
        <w:r w:rsidR="00D55A4B" w:rsidRPr="00772D6C">
          <w:rPr>
            <w:rStyle w:val="Hypertextovodkaz"/>
          </w:rPr>
          <w:t>Výsledky řešení</w:t>
        </w:r>
        <w:r w:rsidR="00D55A4B">
          <w:rPr>
            <w:webHidden/>
          </w:rPr>
          <w:tab/>
        </w:r>
        <w:r w:rsidR="00D55A4B">
          <w:rPr>
            <w:webHidden/>
          </w:rPr>
          <w:fldChar w:fldCharType="begin"/>
        </w:r>
        <w:r w:rsidR="00D55A4B">
          <w:rPr>
            <w:webHidden/>
          </w:rPr>
          <w:instrText xml:space="preserve"> PAGEREF _Toc60740697 \h </w:instrText>
        </w:r>
        <w:r w:rsidR="00D55A4B">
          <w:rPr>
            <w:webHidden/>
          </w:rPr>
        </w:r>
        <w:r w:rsidR="00D55A4B">
          <w:rPr>
            <w:webHidden/>
          </w:rPr>
          <w:fldChar w:fldCharType="separate"/>
        </w:r>
        <w:r w:rsidR="00D55A4B">
          <w:rPr>
            <w:webHidden/>
          </w:rPr>
          <w:t>16</w:t>
        </w:r>
        <w:r w:rsidR="00D55A4B">
          <w:rPr>
            <w:webHidden/>
          </w:rPr>
          <w:fldChar w:fldCharType="end"/>
        </w:r>
      </w:hyperlink>
    </w:p>
    <w:p w14:paraId="108DB2F4" w14:textId="145AC8DA" w:rsidR="00D55A4B" w:rsidRDefault="007E323E">
      <w:pPr>
        <w:pStyle w:val="Obsah3"/>
        <w:rPr>
          <w:rFonts w:asciiTheme="minorHAnsi" w:eastAsiaTheme="minorEastAsia" w:hAnsiTheme="minorHAnsi" w:cstheme="minorBidi"/>
          <w:smallCaps w:val="0"/>
          <w:sz w:val="22"/>
          <w:szCs w:val="22"/>
        </w:rPr>
      </w:pPr>
      <w:hyperlink w:anchor="_Toc60740698" w:history="1">
        <w:r w:rsidR="00D55A4B" w:rsidRPr="00772D6C">
          <w:rPr>
            <w:rStyle w:val="Hypertextovodkaz"/>
          </w:rPr>
          <w:t>4.1</w:t>
        </w:r>
        <w:r w:rsidR="00D55A4B">
          <w:rPr>
            <w:rFonts w:asciiTheme="minorHAnsi" w:eastAsiaTheme="minorEastAsia" w:hAnsiTheme="minorHAnsi" w:cstheme="minorBidi"/>
            <w:smallCaps w:val="0"/>
            <w:sz w:val="22"/>
            <w:szCs w:val="22"/>
          </w:rPr>
          <w:tab/>
        </w:r>
        <w:r w:rsidR="00D55A4B" w:rsidRPr="00772D6C">
          <w:rPr>
            <w:rStyle w:val="Hypertextovodkaz"/>
          </w:rPr>
          <w:t>Základní funkce</w:t>
        </w:r>
        <w:r w:rsidR="00D55A4B">
          <w:rPr>
            <w:webHidden/>
          </w:rPr>
          <w:tab/>
        </w:r>
        <w:r w:rsidR="00D55A4B">
          <w:rPr>
            <w:webHidden/>
          </w:rPr>
          <w:fldChar w:fldCharType="begin"/>
        </w:r>
        <w:r w:rsidR="00D55A4B">
          <w:rPr>
            <w:webHidden/>
          </w:rPr>
          <w:instrText xml:space="preserve"> PAGEREF _Toc60740698 \h </w:instrText>
        </w:r>
        <w:r w:rsidR="00D55A4B">
          <w:rPr>
            <w:webHidden/>
          </w:rPr>
        </w:r>
        <w:r w:rsidR="00D55A4B">
          <w:rPr>
            <w:webHidden/>
          </w:rPr>
          <w:fldChar w:fldCharType="separate"/>
        </w:r>
        <w:r w:rsidR="00D55A4B">
          <w:rPr>
            <w:webHidden/>
          </w:rPr>
          <w:t>16</w:t>
        </w:r>
        <w:r w:rsidR="00D55A4B">
          <w:rPr>
            <w:webHidden/>
          </w:rPr>
          <w:fldChar w:fldCharType="end"/>
        </w:r>
      </w:hyperlink>
    </w:p>
    <w:p w14:paraId="2716E74D" w14:textId="0E7D022F" w:rsidR="00D55A4B" w:rsidRDefault="007E323E">
      <w:pPr>
        <w:pStyle w:val="Obsah3"/>
        <w:rPr>
          <w:rFonts w:asciiTheme="minorHAnsi" w:eastAsiaTheme="minorEastAsia" w:hAnsiTheme="minorHAnsi" w:cstheme="minorBidi"/>
          <w:smallCaps w:val="0"/>
          <w:sz w:val="22"/>
          <w:szCs w:val="22"/>
        </w:rPr>
      </w:pPr>
      <w:hyperlink w:anchor="_Toc60740699" w:history="1">
        <w:r w:rsidR="00D55A4B" w:rsidRPr="00772D6C">
          <w:rPr>
            <w:rStyle w:val="Hypertextovodkaz"/>
          </w:rPr>
          <w:t>4.2</w:t>
        </w:r>
        <w:r w:rsidR="00D55A4B">
          <w:rPr>
            <w:rFonts w:asciiTheme="minorHAnsi" w:eastAsiaTheme="minorEastAsia" w:hAnsiTheme="minorHAnsi" w:cstheme="minorBidi"/>
            <w:smallCaps w:val="0"/>
            <w:sz w:val="22"/>
            <w:szCs w:val="22"/>
          </w:rPr>
          <w:tab/>
        </w:r>
        <w:r w:rsidR="00D55A4B" w:rsidRPr="00772D6C">
          <w:rPr>
            <w:rStyle w:val="Hypertextovodkaz"/>
          </w:rPr>
          <w:t>Splněné a nesplněné cíle</w:t>
        </w:r>
        <w:r w:rsidR="00D55A4B">
          <w:rPr>
            <w:webHidden/>
          </w:rPr>
          <w:tab/>
        </w:r>
        <w:r w:rsidR="00D55A4B">
          <w:rPr>
            <w:webHidden/>
          </w:rPr>
          <w:fldChar w:fldCharType="begin"/>
        </w:r>
        <w:r w:rsidR="00D55A4B">
          <w:rPr>
            <w:webHidden/>
          </w:rPr>
          <w:instrText xml:space="preserve"> PAGEREF _Toc60740699 \h </w:instrText>
        </w:r>
        <w:r w:rsidR="00D55A4B">
          <w:rPr>
            <w:webHidden/>
          </w:rPr>
        </w:r>
        <w:r w:rsidR="00D55A4B">
          <w:rPr>
            <w:webHidden/>
          </w:rPr>
          <w:fldChar w:fldCharType="separate"/>
        </w:r>
        <w:r w:rsidR="00D55A4B">
          <w:rPr>
            <w:webHidden/>
          </w:rPr>
          <w:t>16</w:t>
        </w:r>
        <w:r w:rsidR="00D55A4B">
          <w:rPr>
            <w:webHidden/>
          </w:rPr>
          <w:fldChar w:fldCharType="end"/>
        </w:r>
      </w:hyperlink>
    </w:p>
    <w:p w14:paraId="34B43257" w14:textId="11B7CE03" w:rsidR="00D55A4B" w:rsidRDefault="007E323E">
      <w:pPr>
        <w:pStyle w:val="Obsah2"/>
        <w:rPr>
          <w:rFonts w:asciiTheme="minorHAnsi" w:eastAsiaTheme="minorEastAsia" w:hAnsiTheme="minorHAnsi" w:cstheme="minorBidi"/>
          <w:b w:val="0"/>
          <w:caps w:val="0"/>
          <w:sz w:val="22"/>
          <w:szCs w:val="22"/>
        </w:rPr>
      </w:pPr>
      <w:hyperlink w:anchor="_Toc60740700" w:history="1">
        <w:r w:rsidR="00D55A4B" w:rsidRPr="00772D6C">
          <w:rPr>
            <w:rStyle w:val="Hypertextovodkaz"/>
          </w:rPr>
          <w:t>Závěr</w:t>
        </w:r>
        <w:r w:rsidR="00D55A4B">
          <w:rPr>
            <w:webHidden/>
          </w:rPr>
          <w:tab/>
        </w:r>
        <w:r w:rsidR="00D55A4B">
          <w:rPr>
            <w:webHidden/>
          </w:rPr>
          <w:fldChar w:fldCharType="begin"/>
        </w:r>
        <w:r w:rsidR="00D55A4B">
          <w:rPr>
            <w:webHidden/>
          </w:rPr>
          <w:instrText xml:space="preserve"> PAGEREF _Toc60740700 \h </w:instrText>
        </w:r>
        <w:r w:rsidR="00D55A4B">
          <w:rPr>
            <w:webHidden/>
          </w:rPr>
        </w:r>
        <w:r w:rsidR="00D55A4B">
          <w:rPr>
            <w:webHidden/>
          </w:rPr>
          <w:fldChar w:fldCharType="separate"/>
        </w:r>
        <w:r w:rsidR="00D55A4B">
          <w:rPr>
            <w:webHidden/>
          </w:rPr>
          <w:t>18</w:t>
        </w:r>
        <w:r w:rsidR="00D55A4B">
          <w:rPr>
            <w:webHidden/>
          </w:rPr>
          <w:fldChar w:fldCharType="end"/>
        </w:r>
      </w:hyperlink>
    </w:p>
    <w:p w14:paraId="7FFC0460" w14:textId="52CD9B02" w:rsidR="00D55A4B" w:rsidRDefault="007E323E">
      <w:pPr>
        <w:pStyle w:val="Obsah2"/>
        <w:rPr>
          <w:rFonts w:asciiTheme="minorHAnsi" w:eastAsiaTheme="minorEastAsia" w:hAnsiTheme="minorHAnsi" w:cstheme="minorBidi"/>
          <w:b w:val="0"/>
          <w:caps w:val="0"/>
          <w:sz w:val="22"/>
          <w:szCs w:val="22"/>
        </w:rPr>
      </w:pPr>
      <w:hyperlink w:anchor="_Toc60740701" w:history="1">
        <w:r w:rsidR="00D55A4B" w:rsidRPr="00772D6C">
          <w:rPr>
            <w:rStyle w:val="Hypertextovodkaz"/>
          </w:rPr>
          <w:t>Seznam použitýCH INFORMAČNÍCH ZDROJů</w:t>
        </w:r>
        <w:r w:rsidR="00D55A4B">
          <w:rPr>
            <w:webHidden/>
          </w:rPr>
          <w:tab/>
        </w:r>
        <w:r w:rsidR="00D55A4B">
          <w:rPr>
            <w:webHidden/>
          </w:rPr>
          <w:fldChar w:fldCharType="begin"/>
        </w:r>
        <w:r w:rsidR="00D55A4B">
          <w:rPr>
            <w:webHidden/>
          </w:rPr>
          <w:instrText xml:space="preserve"> PAGEREF _Toc60740701 \h </w:instrText>
        </w:r>
        <w:r w:rsidR="00D55A4B">
          <w:rPr>
            <w:webHidden/>
          </w:rPr>
        </w:r>
        <w:r w:rsidR="00D55A4B">
          <w:rPr>
            <w:webHidden/>
          </w:rPr>
          <w:fldChar w:fldCharType="separate"/>
        </w:r>
        <w:r w:rsidR="00D55A4B">
          <w:rPr>
            <w:webHidden/>
          </w:rPr>
          <w:t>19</w:t>
        </w:r>
        <w:r w:rsidR="00D55A4B">
          <w:rPr>
            <w:webHidden/>
          </w:rPr>
          <w:fldChar w:fldCharType="end"/>
        </w:r>
      </w:hyperlink>
    </w:p>
    <w:p w14:paraId="3656B9AB" w14:textId="67540FE5" w:rsidR="00F03DA6" w:rsidRDefault="00F03DA6">
      <w:pPr>
        <w:pStyle w:val="Obsah2"/>
        <w:sectPr w:rsidR="00F03DA6">
          <w:type w:val="continuous"/>
          <w:pgSz w:w="11907" w:h="16840" w:code="9"/>
          <w:pgMar w:top="1701" w:right="1134" w:bottom="1134" w:left="1134" w:header="851" w:footer="709" w:gutter="851"/>
          <w:pgNumType w:start="1"/>
          <w:cols w:space="708"/>
          <w:titlePg/>
        </w:sectPr>
      </w:pPr>
      <w:r w:rsidRPr="00E9780B">
        <w:rPr>
          <w:b w:val="0"/>
          <w:bCs/>
          <w:szCs w:val="36"/>
        </w:rPr>
        <w:fldChar w:fldCharType="end"/>
      </w:r>
    </w:p>
    <w:p w14:paraId="6CF63403" w14:textId="77777777" w:rsidR="00756E7C" w:rsidRPr="00756E7C" w:rsidRDefault="00756E7C" w:rsidP="00756E7C">
      <w:pPr>
        <w:pStyle w:val="Nadpis"/>
      </w:pPr>
      <w:bookmarkStart w:id="51" w:name="_Toc60740676"/>
      <w:r>
        <w:lastRenderedPageBreak/>
        <w:t>Úvod</w:t>
      </w:r>
      <w:bookmarkEnd w:id="51"/>
    </w:p>
    <w:p w14:paraId="7CA3DD92" w14:textId="1FEC0701" w:rsidR="001F423D" w:rsidRDefault="00762705" w:rsidP="001F423D">
      <w:r>
        <w:t>C</w:t>
      </w:r>
      <w:r w:rsidR="00CB18A2">
        <w:t xml:space="preserve">ílem práce bylo vytvořit aplikaci, ve které bych využil umělou inteligenci. Původně jsem chtěl využít DQN, ale později jsem tento cíl změnil za hluboké učení s učitelem, protože DQN bylo nad mé síly. </w:t>
      </w:r>
    </w:p>
    <w:p w14:paraId="1AD2CCCA" w14:textId="7476F627" w:rsidR="00762705" w:rsidRDefault="00762705" w:rsidP="001F423D">
      <w:r>
        <w:t>Hlavní motivací bylo pochopit základy neuronových sítí a posilovaného učení. Je to velmi zajímavé, ale komplikované téma, které je čím dál více populární</w:t>
      </w:r>
      <w:r w:rsidR="008935A1">
        <w:t xml:space="preserve">. Rozhodl jsem se proto pro studium základů umělé inteligence. </w:t>
      </w:r>
    </w:p>
    <w:p w14:paraId="4B3E7C49" w14:textId="77777777" w:rsidR="008935A1" w:rsidRDefault="008935A1" w:rsidP="001F423D">
      <w:r>
        <w:t xml:space="preserve">Aplikace je založená na konceptu hry FlappyBird, kde se objekt snaží proskakovat mezi překážkami. </w:t>
      </w:r>
    </w:p>
    <w:p w14:paraId="32EC2964" w14:textId="24A2D75F" w:rsidR="008935A1" w:rsidDel="00A745DC" w:rsidRDefault="008935A1" w:rsidP="001F423D">
      <w:pPr>
        <w:rPr>
          <w:del w:id="52" w:author="ml" w:date="2021-01-05T19:29:00Z"/>
        </w:rPr>
      </w:pPr>
    </w:p>
    <w:p w14:paraId="12CE304E" w14:textId="66303F34" w:rsidR="008935A1" w:rsidRDefault="008935A1" w:rsidP="001F423D">
      <w:r>
        <w:t>Tato práce nejprve popisuje problematiku umělé inteligence – základní podobu umělého neuronu, jeho parametry, využití, výhody a nevýhody. Dále popisuje jeho řetězení do vrstev a vytváření umělých neuronových sítí. Rovněž se práce zmiňuje o základních aktivačních funkcích, metodách učení a o hlubokém učení.</w:t>
      </w:r>
    </w:p>
    <w:p w14:paraId="63F58E9F" w14:textId="162D3014" w:rsidR="008935A1" w:rsidDel="00A745DC" w:rsidRDefault="008935A1" w:rsidP="001F423D">
      <w:pPr>
        <w:rPr>
          <w:del w:id="53" w:author="ml" w:date="2021-01-05T19:29:00Z"/>
        </w:rPr>
      </w:pPr>
    </w:p>
    <w:p w14:paraId="23A43BA4" w14:textId="1EF14070" w:rsidR="008935A1" w:rsidRDefault="008935A1" w:rsidP="001F423D">
      <w:r>
        <w:t>Po teoretické části práce seznamuje čtenáře s</w:t>
      </w:r>
      <w:r w:rsidR="006645F2">
        <w:t> využitými technologiemi a postupy. Následuje vysvětlení funkčnosti, způsoby řešení, některé komplikace při tvorbě aplikace a přehled splněných a nesplněných cílů.</w:t>
      </w:r>
    </w:p>
    <w:p w14:paraId="674B1BF4" w14:textId="77777777" w:rsidR="0040442B" w:rsidRDefault="0040442B" w:rsidP="002F641D">
      <w:pPr>
        <w:pStyle w:val="Nadpis1"/>
        <w:numPr>
          <w:ilvl w:val="0"/>
          <w:numId w:val="0"/>
        </w:numPr>
        <w:ind w:left="360"/>
      </w:pPr>
      <w:bookmarkStart w:id="54" w:name="_Toc60740677"/>
      <w:r>
        <w:lastRenderedPageBreak/>
        <w:t>Umělé neuronové sítě</w:t>
      </w:r>
      <w:bookmarkEnd w:id="54"/>
    </w:p>
    <w:p w14:paraId="477C3B47" w14:textId="77777777" w:rsidR="0040442B" w:rsidRDefault="0040442B" w:rsidP="0040442B">
      <w:r w:rsidRPr="00105282">
        <w:t>Umělá neuronová síť</w:t>
      </w:r>
      <w:r>
        <w:t xml:space="preserve"> (</w:t>
      </w:r>
      <w:proofErr w:type="spellStart"/>
      <w:r w:rsidRPr="002C4C95">
        <w:rPr>
          <w:i/>
          <w:iCs/>
        </w:rPr>
        <w:t>artifical</w:t>
      </w:r>
      <w:proofErr w:type="spellEnd"/>
      <w:r w:rsidRPr="002C4C95">
        <w:rPr>
          <w:i/>
          <w:iCs/>
        </w:rPr>
        <w:t xml:space="preserve"> </w:t>
      </w:r>
      <w:proofErr w:type="spellStart"/>
      <w:r w:rsidRPr="002C4C95">
        <w:rPr>
          <w:i/>
          <w:iCs/>
        </w:rPr>
        <w:t>neural</w:t>
      </w:r>
      <w:proofErr w:type="spellEnd"/>
      <w:r w:rsidRPr="002C4C95">
        <w:rPr>
          <w:i/>
          <w:iCs/>
        </w:rPr>
        <w:t xml:space="preserve"> network</w:t>
      </w:r>
      <w:r>
        <w:t>)</w:t>
      </w:r>
      <w:r w:rsidRPr="00105282">
        <w:t xml:space="preserve"> </w:t>
      </w:r>
      <w:r>
        <w:t xml:space="preserve">je matematický model používaný v umělé inteligenci. </w:t>
      </w:r>
      <w:r w:rsidRPr="00F52441">
        <w:t>Jejím vzorem je chování odpovídajících biologických struktur.</w:t>
      </w:r>
      <w:r>
        <w:t xml:space="preserve"> </w:t>
      </w:r>
      <w:r w:rsidRPr="00F52441">
        <w:t>Umělá neuronová síť je struktura určená pro distribuované paralelní zpracování dat.</w:t>
      </w:r>
    </w:p>
    <w:p w14:paraId="03FAF241" w14:textId="77777777" w:rsidR="0040442B" w:rsidRPr="00105282" w:rsidRDefault="0040442B" w:rsidP="0040442B">
      <w:r>
        <w:t>Skládá se z umělých neuronů, které jsou inspirovány biologickými neurony. Neurony jsou navzájem propojeny a předávají si signály a transformují je pomocí přenosových funkcí.</w:t>
      </w:r>
    </w:p>
    <w:p w14:paraId="4D2C6AD3" w14:textId="77777777" w:rsidR="0040442B" w:rsidRDefault="0040442B" w:rsidP="0040442B">
      <w:pPr>
        <w:pStyle w:val="Nadpis2"/>
      </w:pPr>
      <w:bookmarkStart w:id="55" w:name="_Toc60740678"/>
      <w:proofErr w:type="spellStart"/>
      <w:r>
        <w:t>Perceptron</w:t>
      </w:r>
      <w:bookmarkEnd w:id="55"/>
      <w:proofErr w:type="spellEnd"/>
    </w:p>
    <w:p w14:paraId="3C0AF7DF" w14:textId="77777777" w:rsidR="0040442B" w:rsidRDefault="0040442B" w:rsidP="0040442B">
      <w:pPr>
        <w:suppressAutoHyphens/>
        <w:overflowPunct w:val="0"/>
      </w:pPr>
      <w:proofErr w:type="spellStart"/>
      <w:r>
        <w:t>Perceptron</w:t>
      </w:r>
      <w:proofErr w:type="spellEnd"/>
      <w:r>
        <w:t xml:space="preserve"> je základ neuronových sítí. Jedná se o nejjednodušší model dopředné neuronové sítě. Sestává pouze z jednoho neuronu, který je možno učit změnami jeho parametrů.</w:t>
      </w:r>
    </w:p>
    <w:p w14:paraId="0BD3E9FA" w14:textId="40C84CAF" w:rsidR="0040442B" w:rsidRDefault="00077A15" w:rsidP="0040442B">
      <w:pPr>
        <w:suppressAutoHyphens/>
        <w:overflowPunct w:val="0"/>
      </w:pPr>
      <w:r>
        <w:rPr>
          <w:noProof/>
        </w:rPr>
        <mc:AlternateContent>
          <mc:Choice Requires="wps">
            <w:drawing>
              <wp:anchor distT="0" distB="0" distL="114300" distR="114300" simplePos="0" relativeHeight="251660288" behindDoc="0" locked="0" layoutInCell="1" allowOverlap="1" wp14:anchorId="2CF623F5" wp14:editId="54995800">
                <wp:simplePos x="0" y="0"/>
                <wp:positionH relativeFrom="margin">
                  <wp:posOffset>694690</wp:posOffset>
                </wp:positionH>
                <wp:positionV relativeFrom="paragraph">
                  <wp:posOffset>3576955</wp:posOffset>
                </wp:positionV>
                <wp:extent cx="4189095" cy="339090"/>
                <wp:effectExtent l="0" t="0" r="0" b="0"/>
                <wp:wrapTopAndBottom/>
                <wp:docPr id="1" name="Textové pol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89095" cy="339090"/>
                        </a:xfrm>
                        <a:prstGeom prst="rect">
                          <a:avLst/>
                        </a:prstGeom>
                        <a:solidFill>
                          <a:prstClr val="white"/>
                        </a:solidFill>
                        <a:ln>
                          <a:noFill/>
                        </a:ln>
                      </wps:spPr>
                      <wps:txbx>
                        <w:txbxContent>
                          <w:p w14:paraId="2E93FA20" w14:textId="77777777" w:rsidR="00CB18A2" w:rsidRPr="00723B09" w:rsidRDefault="00CB18A2" w:rsidP="0040442B">
                            <w:pPr>
                              <w:pStyle w:val="Titulek"/>
                              <w:ind w:left="0"/>
                            </w:pPr>
                            <w:r w:rsidRPr="00723B09">
                              <w:t xml:space="preserve">Obrázek 1.1: Schéma </w:t>
                            </w:r>
                            <w:proofErr w:type="spellStart"/>
                            <w:r w:rsidRPr="00723B09">
                              <w:t>perceptronu</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CF623F5" id="_x0000_t202" coordsize="21600,21600" o:spt="202" path="m,l,21600r21600,l21600,xe">
                <v:stroke joinstyle="miter"/>
                <v:path gradientshapeok="t" o:connecttype="rect"/>
              </v:shapetype>
              <v:shape id="Textové pole 4" o:spid="_x0000_s1026" type="#_x0000_t202" style="position:absolute;left:0;text-align:left;margin-left:54.7pt;margin-top:281.65pt;width:329.85pt;height:26.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" stroked="f">
                <v:textbox style="mso-fit-shape-to-text:t" inset="0,0,0,0">
                  <w:txbxContent>
                    <w:p w14:paraId="2E93FA20" w14:textId="77777777" w:rsidR="00CB18A2" w:rsidRPr="00723B09" w:rsidRDefault="00CB18A2" w:rsidP="0040442B">
                      <w:pPr>
                        <w:pStyle w:val="Titulek"/>
                        <w:ind w:left="0"/>
                      </w:pPr>
                      <w:r w:rsidRPr="00723B09">
                        <w:t xml:space="preserve">Obrázek 1.1: Schéma </w:t>
                      </w:r>
                      <w:proofErr w:type="spellStart"/>
                      <w:r w:rsidRPr="00723B09">
                        <w:t>perceptronu</w:t>
                      </w:r>
                      <w:proofErr w:type="spellEnd"/>
                    </w:p>
                  </w:txbxContent>
                </v:textbox>
                <w10:wrap type="topAndBottom" anchorx="margin"/>
              </v:shape>
            </w:pict>
          </mc:Fallback>
        </mc:AlternateContent>
      </w:r>
      <w:r>
        <w:rPr>
          <w:noProof/>
        </w:rPr>
        <w:drawing>
          <wp:anchor distT="0" distB="0" distL="114300" distR="114300" simplePos="0" relativeHeight="251659264" behindDoc="0" locked="0" layoutInCell="1" allowOverlap="1" wp14:anchorId="55FC4E92" wp14:editId="05E7ABBE">
            <wp:simplePos x="0" y="0"/>
            <wp:positionH relativeFrom="margin">
              <wp:posOffset>980440</wp:posOffset>
            </wp:positionH>
            <wp:positionV relativeFrom="paragraph">
              <wp:posOffset>1082040</wp:posOffset>
            </wp:positionV>
            <wp:extent cx="3609975" cy="2450465"/>
            <wp:effectExtent l="0" t="0" r="0" b="0"/>
            <wp:wrapTopAndBottom/>
            <wp:docPr id="2"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9975" cy="24504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40442B">
        <w:t>Perceptron</w:t>
      </w:r>
      <w:proofErr w:type="spellEnd"/>
      <w:r w:rsidR="0040442B">
        <w:t xml:space="preserve"> se skládá ze vstupů, které jsou násobeny váhami (</w:t>
      </w:r>
      <w:proofErr w:type="spellStart"/>
      <w:r w:rsidR="0040442B" w:rsidRPr="002C4C95">
        <w:rPr>
          <w:i/>
          <w:iCs/>
        </w:rPr>
        <w:t>weights</w:t>
      </w:r>
      <w:proofErr w:type="spellEnd"/>
      <w:r w:rsidR="0040442B">
        <w:t xml:space="preserve">). Tyto váhy určují důležitost jednotlivých vstupů a jejich podíl na ovlivnění aktivační hodnoty </w:t>
      </w:r>
      <m:oMath>
        <m:r>
          <w:rPr>
            <w:rFonts w:ascii="Cambria Math" w:hAnsi="Cambria Math"/>
          </w:rPr>
          <m:t>y</m:t>
        </m:r>
      </m:oMath>
      <w:r w:rsidR="0040442B">
        <w:t xml:space="preserve">. Následuje sečtení (vážený součet), přičtení prahu </w:t>
      </w:r>
      <m:oMath>
        <m:r>
          <m:rPr>
            <m:sty m:val="p"/>
          </m:rPr>
          <w:rPr>
            <w:rFonts w:ascii="Cambria Math" w:hAnsi="Cambria Math"/>
          </w:rPr>
          <m:t>b</m:t>
        </m:r>
      </m:oMath>
      <w:r w:rsidR="0040442B">
        <w:t xml:space="preserve"> (</w:t>
      </w:r>
      <w:proofErr w:type="spellStart"/>
      <w:r w:rsidR="0040442B" w:rsidRPr="002C4C95">
        <w:rPr>
          <w:i/>
          <w:iCs/>
        </w:rPr>
        <w:t>bias</w:t>
      </w:r>
      <w:proofErr w:type="spellEnd"/>
      <w:r w:rsidR="0040442B">
        <w:t xml:space="preserve">) a vyhodnocení pomocí aktivační (přenosové) funkce </w:t>
      </w:r>
      <m:oMath>
        <m:r>
          <w:rPr>
            <w:rFonts w:ascii="Cambria Math" w:hAnsi="Cambria Math"/>
          </w:rPr>
          <m:t>f</m:t>
        </m:r>
      </m:oMath>
      <w:r w:rsidR="0040442B">
        <w:t>.</w:t>
      </w:r>
    </w:p>
    <w:p w14:paraId="293146EF" w14:textId="25DD94FC" w:rsidR="00077A15" w:rsidRDefault="00077A15" w:rsidP="0040442B">
      <w:pPr>
        <w:suppressAutoHyphens/>
        <w:overflowPunct w:val="0"/>
      </w:pPr>
      <w:r w:rsidRPr="00077A15">
        <w:t xml:space="preserve">Při vstupech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rsidRPr="00077A15">
        <w:t xml:space="preserve">, kdy počet vstupů označíme jako </w:t>
      </w:r>
      <w:r w:rsidRPr="00DA6A9E">
        <w:t>n</w:t>
      </w:r>
      <w:r w:rsidRPr="00077A15">
        <w:t xml:space="preserve">, můžeme vyjádřit výstup </w:t>
      </w:r>
      <w:r w:rsidRPr="00DA6A9E">
        <w:rPr>
          <w:i/>
          <w:iCs/>
        </w:rPr>
        <w:t>y</w:t>
      </w:r>
      <w:r w:rsidRPr="00077A15">
        <w:t xml:space="preserve"> jako</w:t>
      </w:r>
      <w:r>
        <w:t>:</w:t>
      </w:r>
    </w:p>
    <w:p w14:paraId="5F32B003" w14:textId="04925698" w:rsidR="00077A15" w:rsidRPr="00DA6A9E" w:rsidRDefault="00077A15" w:rsidP="0040442B">
      <w:pPr>
        <w:suppressAutoHyphens/>
        <w:overflowPunct w:val="0"/>
        <w:rPr>
          <w:sz w:val="40"/>
          <w:szCs w:val="40"/>
        </w:rPr>
      </w:pPr>
      <m:oMathPara>
        <m:oMath>
          <m:r>
            <w:rPr>
              <w:rFonts w:ascii="Cambria Math" w:hAnsi="Cambria Math"/>
              <w:sz w:val="40"/>
              <w:szCs w:val="40"/>
            </w:rPr>
            <m:t>y=f</m:t>
          </m:r>
          <m:d>
            <m:dPr>
              <m:ctrlPr>
                <w:rPr>
                  <w:rFonts w:ascii="Cambria Math" w:hAnsi="Cambria Math"/>
                  <w:i/>
                  <w:sz w:val="40"/>
                  <w:szCs w:val="40"/>
                </w:rPr>
              </m:ctrlPr>
            </m:dPr>
            <m:e>
              <m:nary>
                <m:naryPr>
                  <m:chr m:val="∑"/>
                  <m:limLoc m:val="undOvr"/>
                  <m:grow m:val="1"/>
                  <m:ctrlPr>
                    <w:rPr>
                      <w:rFonts w:ascii="Cambria Math" w:hAnsi="Cambria Math"/>
                      <w:i/>
                      <w:sz w:val="40"/>
                      <w:szCs w:val="40"/>
                    </w:rPr>
                  </m:ctrlPr>
                </m:naryPr>
                <m:sub>
                  <m:r>
                    <w:rPr>
                      <w:rFonts w:ascii="Cambria Math" w:hAnsi="Cambria Math"/>
                      <w:sz w:val="40"/>
                      <w:szCs w:val="40"/>
                    </w:rPr>
                    <m:t>i=1</m:t>
                  </m:r>
                </m:sub>
                <m:sup>
                  <m:r>
                    <w:rPr>
                      <w:rFonts w:ascii="Cambria Math" w:hAnsi="Cambria Math"/>
                      <w:sz w:val="40"/>
                      <w:szCs w:val="40"/>
                    </w:rPr>
                    <m:t>n</m:t>
                  </m:r>
                </m:sup>
                <m:e>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i</m:t>
                      </m:r>
                    </m:sub>
                  </m:sSub>
                  <m:sSub>
                    <m:sSubPr>
                      <m:ctrlPr>
                        <w:rPr>
                          <w:rFonts w:ascii="Cambria Math" w:hAnsi="Cambria Math"/>
                          <w:i/>
                          <w:sz w:val="40"/>
                          <w:szCs w:val="40"/>
                        </w:rPr>
                      </m:ctrlPr>
                    </m:sSubPr>
                    <m:e>
                      <m:r>
                        <w:rPr>
                          <w:rFonts w:ascii="Cambria Math" w:hAnsi="Cambria Math"/>
                          <w:sz w:val="40"/>
                          <w:szCs w:val="40"/>
                        </w:rPr>
                        <m:t>w</m:t>
                      </m:r>
                    </m:e>
                    <m:sub>
                      <m:r>
                        <w:rPr>
                          <w:rFonts w:ascii="Cambria Math" w:hAnsi="Cambria Math"/>
                          <w:sz w:val="40"/>
                          <w:szCs w:val="40"/>
                        </w:rPr>
                        <m:t>i</m:t>
                      </m:r>
                    </m:sub>
                  </m:sSub>
                </m:e>
              </m:nary>
              <m:r>
                <w:rPr>
                  <w:rFonts w:ascii="Cambria Math" w:hAnsi="Cambria Math"/>
                  <w:sz w:val="40"/>
                  <w:szCs w:val="40"/>
                </w:rPr>
                <m:t>+b</m:t>
              </m:r>
            </m:e>
          </m:d>
        </m:oMath>
      </m:oMathPara>
    </w:p>
    <w:p w14:paraId="7D10ADC0" w14:textId="09AA13E3" w:rsidR="00DA6A9E" w:rsidRDefault="00DA6A9E" w:rsidP="00DA6A9E">
      <w:pPr>
        <w:pStyle w:val="Nadpis2"/>
      </w:pPr>
      <w:bookmarkStart w:id="56" w:name="_Toc60740679"/>
      <w:r>
        <w:lastRenderedPageBreak/>
        <w:t>Přenosová (aktivační) funkce</w:t>
      </w:r>
      <w:bookmarkEnd w:id="56"/>
    </w:p>
    <w:p w14:paraId="5CC9B139" w14:textId="2E8E051A" w:rsidR="00DA6A9E" w:rsidRDefault="00DA6A9E" w:rsidP="00DA6A9E">
      <w:r w:rsidRPr="00DA6A9E">
        <w:t xml:space="preserve">Přenosová (aktivační) funkce určuje aktivaci neuronu. Zastupuje velmi důležitou roli a její výběr výrazně ovlivní chování celého modelu. Nedoporučuje se vybírat lineární funkci, ale raději některou z nelineárních – např. skokovou, </w:t>
      </w:r>
      <w:proofErr w:type="spellStart"/>
      <w:r w:rsidRPr="00DA6A9E">
        <w:t>ReLU</w:t>
      </w:r>
      <w:proofErr w:type="spellEnd"/>
      <w:r w:rsidRPr="00DA6A9E">
        <w:t xml:space="preserve"> nebo </w:t>
      </w:r>
      <w:proofErr w:type="spellStart"/>
      <w:r w:rsidRPr="00DA6A9E">
        <w:t>sigmoidální</w:t>
      </w:r>
      <w:proofErr w:type="spellEnd"/>
      <w:r w:rsidRPr="00DA6A9E">
        <w:t>.</w:t>
      </w:r>
    </w:p>
    <w:p w14:paraId="19669409" w14:textId="6E86FD0B" w:rsidR="00363A89" w:rsidRDefault="00363A89" w:rsidP="002C250D">
      <w:pPr>
        <w:pStyle w:val="Nadpis3"/>
      </w:pPr>
      <w:r>
        <w:t xml:space="preserve"> </w:t>
      </w:r>
      <w:bookmarkStart w:id="57" w:name="_Toc60740680"/>
      <w:r>
        <w:t>Skoková funkce</w:t>
      </w:r>
      <w:bookmarkEnd w:id="57"/>
    </w:p>
    <w:p w14:paraId="4820664B" w14:textId="77777777" w:rsidR="006E4B17" w:rsidRDefault="006E4B17" w:rsidP="006E4B17">
      <w:r>
        <w:rPr>
          <w:noProof/>
        </w:rPr>
        <mc:AlternateContent>
          <mc:Choice Requires="wps">
            <w:drawing>
              <wp:anchor distT="0" distB="0" distL="114300" distR="114300" simplePos="0" relativeHeight="251663360" behindDoc="0" locked="0" layoutInCell="1" allowOverlap="1" wp14:anchorId="1E01380B" wp14:editId="2FCFCDF2">
                <wp:simplePos x="0" y="0"/>
                <wp:positionH relativeFrom="margin">
                  <wp:align>right</wp:align>
                </wp:positionH>
                <wp:positionV relativeFrom="paragraph">
                  <wp:posOffset>1356995</wp:posOffset>
                </wp:positionV>
                <wp:extent cx="2114550" cy="635"/>
                <wp:effectExtent l="0" t="0" r="0" b="3810"/>
                <wp:wrapSquare wrapText="bothSides"/>
                <wp:docPr id="12" name="Textové pole 12"/>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4B3840F2" w14:textId="77777777" w:rsidR="00CB18A2" w:rsidRPr="00A508CA" w:rsidRDefault="00CB18A2" w:rsidP="006E4B17">
                            <w:pPr>
                              <w:pStyle w:val="Titulek"/>
                              <w:ind w:left="0"/>
                              <w:rPr>
                                <w:noProof/>
                                <w:sz w:val="40"/>
                                <w:szCs w:val="40"/>
                              </w:rPr>
                            </w:pPr>
                            <w:r>
                              <w:t>Obrázek 1.2: Skoková funkce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01380B" id="Textové pole 12" o:spid="_x0000_s1027" type="#_x0000_t202" style="position:absolute;left:0;text-align:left;margin-left:115.3pt;margin-top:106.85pt;width:166.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" stroked="f">
                <v:textbox style="mso-fit-shape-to-text:t" inset="0,0,0,0">
                  <w:txbxContent>
                    <w:p w14:paraId="4B3840F2" w14:textId="77777777" w:rsidR="00CB18A2" w:rsidRPr="00A508CA" w:rsidRDefault="00CB18A2" w:rsidP="006E4B17">
                      <w:pPr>
                        <w:pStyle w:val="Titulek"/>
                        <w:ind w:left="0"/>
                        <w:rPr>
                          <w:noProof/>
                          <w:sz w:val="40"/>
                          <w:szCs w:val="40"/>
                        </w:rPr>
                      </w:pPr>
                      <w:r>
                        <w:t>Obrázek 1.2: Skoková funkce</w:t>
                      </w:r>
                    </w:p>
                  </w:txbxContent>
                </v:textbox>
                <w10:wrap type="square" anchorx="margin"/>
              </v:shape>
            </w:pict>
          </mc:Fallback>
        </mc:AlternateContent>
      </w:r>
      <w:r>
        <w:rPr>
          <w:noProof/>
          <w:sz w:val="40"/>
          <w:szCs w:val="40"/>
        </w:rPr>
        <w:drawing>
          <wp:anchor distT="0" distB="0" distL="114300" distR="114300" simplePos="0" relativeHeight="251662336" behindDoc="1" locked="0" layoutInCell="1" allowOverlap="1" wp14:anchorId="521C8F7C" wp14:editId="2CB96855">
            <wp:simplePos x="0" y="0"/>
            <wp:positionH relativeFrom="margin">
              <wp:posOffset>3702050</wp:posOffset>
            </wp:positionH>
            <wp:positionV relativeFrom="paragraph">
              <wp:posOffset>10160</wp:posOffset>
            </wp:positionV>
            <wp:extent cx="1628775" cy="1628775"/>
            <wp:effectExtent l="0" t="0" r="9525" b="9525"/>
            <wp:wrapSquare wrapText="bothSides"/>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page">
              <wp14:pctWidth>0</wp14:pctWidth>
            </wp14:sizeRelH>
            <wp14:sizeRelV relativeFrom="page">
              <wp14:pctHeight>0</wp14:pctHeight>
            </wp14:sizeRelV>
          </wp:anchor>
        </w:drawing>
      </w:r>
      <w:r>
        <w:t>Skoková funkce je nejjednodušší aktivační funkce. Její výstup se rovná nule, dokud vstup nepřekročí určitou hranici (např. nula); po překročení hranice se výstup rovná jedné. Této funkci se také přezdívá binární skok (</w:t>
      </w:r>
      <w:proofErr w:type="spellStart"/>
      <w:r w:rsidRPr="002C4C95">
        <w:rPr>
          <w:i/>
          <w:iCs/>
        </w:rPr>
        <w:t>binary</w:t>
      </w:r>
      <w:proofErr w:type="spellEnd"/>
      <w:r w:rsidRPr="002C4C95">
        <w:rPr>
          <w:i/>
          <w:iCs/>
        </w:rPr>
        <w:t xml:space="preserve"> step</w:t>
      </w:r>
      <w:r>
        <w:t>).</w:t>
      </w:r>
      <w:r w:rsidRPr="006D3052">
        <w:rPr>
          <w:noProof/>
          <w:sz w:val="40"/>
          <w:szCs w:val="40"/>
        </w:rPr>
        <w:t xml:space="preserve"> </w:t>
      </w:r>
    </w:p>
    <w:p w14:paraId="4B50E53F" w14:textId="752105F5" w:rsidR="002C250D" w:rsidRDefault="002C250D" w:rsidP="001F2D4C">
      <w:pPr>
        <w:pStyle w:val="Nadpis3"/>
        <w:numPr>
          <w:ilvl w:val="2"/>
          <w:numId w:val="7"/>
        </w:numPr>
      </w:pPr>
      <w:r>
        <w:t xml:space="preserve"> </w:t>
      </w:r>
      <w:bookmarkStart w:id="58" w:name="_Toc60740681"/>
      <w:proofErr w:type="spellStart"/>
      <w:r>
        <w:t>ReLU</w:t>
      </w:r>
      <w:bookmarkEnd w:id="58"/>
      <w:proofErr w:type="spellEnd"/>
    </w:p>
    <w:p w14:paraId="79777A13" w14:textId="6AEBDA38" w:rsidR="002C250D" w:rsidRPr="00281BFD" w:rsidRDefault="002C250D" w:rsidP="002C250D">
      <w:r>
        <w:rPr>
          <w:noProof/>
        </w:rPr>
        <mc:AlternateContent>
          <mc:Choice Requires="wps">
            <w:drawing>
              <wp:anchor distT="0" distB="0" distL="114300" distR="114300" simplePos="0" relativeHeight="251668480" behindDoc="0" locked="0" layoutInCell="1" allowOverlap="1" wp14:anchorId="17BEC24D" wp14:editId="0C30C9F6">
                <wp:simplePos x="0" y="0"/>
                <wp:positionH relativeFrom="column">
                  <wp:posOffset>3849370</wp:posOffset>
                </wp:positionH>
                <wp:positionV relativeFrom="paragraph">
                  <wp:posOffset>1433195</wp:posOffset>
                </wp:positionV>
                <wp:extent cx="1314450" cy="635"/>
                <wp:effectExtent l="0" t="0" r="0" b="3810"/>
                <wp:wrapSquare wrapText="bothSides"/>
                <wp:docPr id="15" name="Textové pole 15"/>
                <wp:cNvGraphicFramePr/>
                <a:graphic xmlns:a="http://schemas.openxmlformats.org/drawingml/2006/main">
                  <a:graphicData uri="http://schemas.microsoft.com/office/word/2010/wordprocessingShape">
                    <wps:wsp>
                      <wps:cNvSpPr txBox="1"/>
                      <wps:spPr>
                        <a:xfrm>
                          <a:off x="0" y="0"/>
                          <a:ext cx="1314450" cy="635"/>
                        </a:xfrm>
                        <a:prstGeom prst="rect">
                          <a:avLst/>
                        </a:prstGeom>
                        <a:solidFill>
                          <a:prstClr val="white"/>
                        </a:solidFill>
                        <a:ln>
                          <a:noFill/>
                        </a:ln>
                      </wps:spPr>
                      <wps:txbx>
                        <w:txbxContent>
                          <w:p w14:paraId="279BD755" w14:textId="77777777" w:rsidR="00CB18A2" w:rsidRPr="00230297" w:rsidRDefault="00CB18A2" w:rsidP="002C250D">
                            <w:pPr>
                              <w:pStyle w:val="Titulek"/>
                              <w:ind w:left="0"/>
                              <w:rPr>
                                <w:noProof/>
                              </w:rPr>
                            </w:pPr>
                            <w:r>
                              <w:t xml:space="preserve">Obrázek 1.3: </w:t>
                            </w:r>
                            <w:proofErr w:type="spellStart"/>
                            <w:r>
                              <w:t>ReLU</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BEC24D" id="Textové pole 15" o:spid="_x0000_s1028" type="#_x0000_t202" style="position:absolute;left:0;text-align:left;margin-left:303.1pt;margin-top:112.85pt;width:103.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" stroked="f">
                <v:textbox style="mso-fit-shape-to-text:t" inset="0,0,0,0">
                  <w:txbxContent>
                    <w:p w14:paraId="279BD755" w14:textId="77777777" w:rsidR="00CB18A2" w:rsidRPr="00230297" w:rsidRDefault="00CB18A2" w:rsidP="002C250D">
                      <w:pPr>
                        <w:pStyle w:val="Titulek"/>
                        <w:ind w:left="0"/>
                        <w:rPr>
                          <w:noProof/>
                        </w:rPr>
                      </w:pPr>
                      <w:r>
                        <w:t xml:space="preserve">Obrázek 1.3: </w:t>
                      </w:r>
                      <w:proofErr w:type="spellStart"/>
                      <w:r>
                        <w:t>ReLU</w:t>
                      </w:r>
                      <w:proofErr w:type="spellEnd"/>
                    </w:p>
                  </w:txbxContent>
                </v:textbox>
                <w10:wrap type="square"/>
              </v:shape>
            </w:pict>
          </mc:Fallback>
        </mc:AlternateContent>
      </w:r>
      <w:r>
        <w:rPr>
          <w:noProof/>
        </w:rPr>
        <w:drawing>
          <wp:anchor distT="0" distB="0" distL="114300" distR="114300" simplePos="0" relativeHeight="251667456" behindDoc="0" locked="0" layoutInCell="1" allowOverlap="1" wp14:anchorId="46C08881" wp14:editId="6341A829">
            <wp:simplePos x="0" y="0"/>
            <wp:positionH relativeFrom="margin">
              <wp:posOffset>3702050</wp:posOffset>
            </wp:positionH>
            <wp:positionV relativeFrom="paragraph">
              <wp:posOffset>13970</wp:posOffset>
            </wp:positionV>
            <wp:extent cx="1628775" cy="1628775"/>
            <wp:effectExtent l="0" t="0" r="9525" b="9525"/>
            <wp:wrapSquare wrapText="bothSides"/>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anchor>
        </w:drawing>
      </w:r>
      <w:proofErr w:type="spellStart"/>
      <w:r>
        <w:t>ReLU</w:t>
      </w:r>
      <w:proofErr w:type="spellEnd"/>
      <w:r>
        <w:t xml:space="preserve"> funkce má více různých podob. Základní podoba má výstup rovný nule, pokud je vstup menší než nula. Lze definovat jako</w:t>
      </w:r>
      <w:r w:rsidR="00A2564C">
        <w:t>:</w:t>
      </w:r>
    </w:p>
    <w:p w14:paraId="77932316" w14:textId="77777777" w:rsidR="002C250D" w:rsidRPr="00281BFD" w:rsidRDefault="002C250D" w:rsidP="002C250D">
      <w:pPr>
        <w:jc w:val="center"/>
        <w:rPr>
          <w:sz w:val="40"/>
          <w:szCs w:val="40"/>
        </w:rPr>
      </w:pPr>
      <m:oMathPara>
        <m:oMath>
          <m:r>
            <w:rPr>
              <w:rFonts w:ascii="Cambria Math" w:hAnsi="Cambria Math"/>
              <w:sz w:val="40"/>
              <w:szCs w:val="40"/>
            </w:rPr>
            <m:t>R</m:t>
          </m:r>
          <m:d>
            <m:dPr>
              <m:ctrlPr>
                <w:rPr>
                  <w:rFonts w:ascii="Cambria Math" w:hAnsi="Cambria Math"/>
                  <w:i/>
                  <w:sz w:val="40"/>
                  <w:szCs w:val="40"/>
                </w:rPr>
              </m:ctrlPr>
            </m:dPr>
            <m:e>
              <m:r>
                <w:rPr>
                  <w:rFonts w:ascii="Cambria Math" w:hAnsi="Cambria Math"/>
                  <w:sz w:val="40"/>
                  <w:szCs w:val="40"/>
                </w:rPr>
                <m:t>x</m:t>
              </m:r>
            </m:e>
          </m:d>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x+</m:t>
              </m:r>
              <m:d>
                <m:dPr>
                  <m:begChr m:val="|"/>
                  <m:endChr m:val="|"/>
                  <m:ctrlPr>
                    <w:rPr>
                      <w:rFonts w:ascii="Cambria Math" w:hAnsi="Cambria Math"/>
                      <w:i/>
                      <w:sz w:val="40"/>
                      <w:szCs w:val="40"/>
                    </w:rPr>
                  </m:ctrlPr>
                </m:dPr>
                <m:e>
                  <m:r>
                    <w:rPr>
                      <w:rFonts w:ascii="Cambria Math" w:hAnsi="Cambria Math"/>
                      <w:sz w:val="40"/>
                      <w:szCs w:val="40"/>
                    </w:rPr>
                    <m:t>x</m:t>
                  </m:r>
                </m:e>
              </m:d>
            </m:num>
            <m:den>
              <m:r>
                <w:rPr>
                  <w:rFonts w:ascii="Cambria Math" w:hAnsi="Cambria Math"/>
                  <w:sz w:val="40"/>
                  <w:szCs w:val="40"/>
                </w:rPr>
                <m:t>2</m:t>
              </m:r>
            </m:den>
          </m:f>
        </m:oMath>
      </m:oMathPara>
    </w:p>
    <w:p w14:paraId="62B5EA51" w14:textId="0EEE6CF0" w:rsidR="002C250D" w:rsidRDefault="002C250D" w:rsidP="002C250D">
      <w:pPr>
        <w:pStyle w:val="Nadpis3"/>
      </w:pPr>
      <w:r>
        <w:t xml:space="preserve"> </w:t>
      </w:r>
      <w:bookmarkStart w:id="59" w:name="_Toc60740682"/>
      <w:proofErr w:type="spellStart"/>
      <w:r w:rsidRPr="002C250D">
        <w:t>Sigmoidální</w:t>
      </w:r>
      <w:proofErr w:type="spellEnd"/>
      <w:r>
        <w:t xml:space="preserve"> funkce</w:t>
      </w:r>
      <w:bookmarkEnd w:id="59"/>
    </w:p>
    <w:p w14:paraId="77EB11D8" w14:textId="751F87B5" w:rsidR="002C250D" w:rsidRPr="0013002C" w:rsidRDefault="002C250D" w:rsidP="002C250D">
      <w:r>
        <w:rPr>
          <w:noProof/>
        </w:rPr>
        <mc:AlternateContent>
          <mc:Choice Requires="wps">
            <w:drawing>
              <wp:anchor distT="0" distB="0" distL="114300" distR="114300" simplePos="0" relativeHeight="251666432" behindDoc="0" locked="0" layoutInCell="1" allowOverlap="1" wp14:anchorId="68DD0AED" wp14:editId="02F924BB">
                <wp:simplePos x="0" y="0"/>
                <wp:positionH relativeFrom="margin">
                  <wp:align>right</wp:align>
                </wp:positionH>
                <wp:positionV relativeFrom="paragraph">
                  <wp:posOffset>1478280</wp:posOffset>
                </wp:positionV>
                <wp:extent cx="2238375" cy="635"/>
                <wp:effectExtent l="0" t="0" r="9525" b="3810"/>
                <wp:wrapSquare wrapText="bothSides"/>
                <wp:docPr id="18" name="Textové pole 18"/>
                <wp:cNvGraphicFramePr/>
                <a:graphic xmlns:a="http://schemas.openxmlformats.org/drawingml/2006/main">
                  <a:graphicData uri="http://schemas.microsoft.com/office/word/2010/wordprocessingShape">
                    <wps:wsp>
                      <wps:cNvSpPr txBox="1"/>
                      <wps:spPr>
                        <a:xfrm>
                          <a:off x="0" y="0"/>
                          <a:ext cx="2238375" cy="635"/>
                        </a:xfrm>
                        <a:prstGeom prst="rect">
                          <a:avLst/>
                        </a:prstGeom>
                        <a:solidFill>
                          <a:prstClr val="white"/>
                        </a:solidFill>
                        <a:ln>
                          <a:noFill/>
                        </a:ln>
                      </wps:spPr>
                      <wps:txbx>
                        <w:txbxContent>
                          <w:p w14:paraId="20A093C0" w14:textId="77777777" w:rsidR="00CB18A2" w:rsidRPr="0058507A" w:rsidRDefault="00CB18A2" w:rsidP="002C250D">
                            <w:pPr>
                              <w:pStyle w:val="Titulek"/>
                              <w:ind w:left="0"/>
                              <w:rPr>
                                <w:noProof/>
                                <w:sz w:val="40"/>
                                <w:szCs w:val="40"/>
                              </w:rPr>
                            </w:pPr>
                            <w:r>
                              <w:t xml:space="preserve">Obrázek 1.4: </w:t>
                            </w:r>
                            <w:proofErr w:type="spellStart"/>
                            <w:r>
                              <w:t>Sigmoidální</w:t>
                            </w:r>
                            <w:proofErr w:type="spellEnd"/>
                            <w:r>
                              <w:t xml:space="preserve"> funkce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DD0AED" id="Textové pole 18" o:spid="_x0000_s1029" type="#_x0000_t202" style="position:absolute;left:0;text-align:left;margin-left:125.05pt;margin-top:116.4pt;width:176.25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" stroked="f">
                <v:textbox style="mso-fit-shape-to-text:t" inset="0,0,0,0">
                  <w:txbxContent>
                    <w:p w14:paraId="20A093C0" w14:textId="77777777" w:rsidR="00CB18A2" w:rsidRPr="0058507A" w:rsidRDefault="00CB18A2" w:rsidP="002C250D">
                      <w:pPr>
                        <w:pStyle w:val="Titulek"/>
                        <w:ind w:left="0"/>
                        <w:rPr>
                          <w:noProof/>
                          <w:sz w:val="40"/>
                          <w:szCs w:val="40"/>
                        </w:rPr>
                      </w:pPr>
                      <w:r>
                        <w:t xml:space="preserve">Obrázek 1.4: </w:t>
                      </w:r>
                      <w:proofErr w:type="spellStart"/>
                      <w:r>
                        <w:t>Sigmoidální</w:t>
                      </w:r>
                      <w:proofErr w:type="spellEnd"/>
                      <w:r>
                        <w:t xml:space="preserve"> funkce</w:t>
                      </w:r>
                    </w:p>
                  </w:txbxContent>
                </v:textbox>
                <w10:wrap type="square" anchorx="margin"/>
              </v:shape>
            </w:pict>
          </mc:Fallback>
        </mc:AlternateContent>
      </w:r>
      <w:r>
        <w:rPr>
          <w:noProof/>
          <w:sz w:val="40"/>
          <w:szCs w:val="40"/>
        </w:rPr>
        <w:drawing>
          <wp:anchor distT="0" distB="0" distL="114300" distR="114300" simplePos="0" relativeHeight="251665408" behindDoc="1" locked="0" layoutInCell="1" allowOverlap="1" wp14:anchorId="2B02CC5D" wp14:editId="2566C8A2">
            <wp:simplePos x="0" y="0"/>
            <wp:positionH relativeFrom="margin">
              <wp:posOffset>3644900</wp:posOffset>
            </wp:positionH>
            <wp:positionV relativeFrom="paragraph">
              <wp:posOffset>11430</wp:posOffset>
            </wp:positionV>
            <wp:extent cx="1628775" cy="1628775"/>
            <wp:effectExtent l="0" t="0" r="9525" b="9525"/>
            <wp:wrapSquare wrapText="bothSides"/>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anchor>
        </w:drawing>
      </w:r>
      <w:proofErr w:type="spellStart"/>
      <w:r>
        <w:t>Sigmoidální</w:t>
      </w:r>
      <w:proofErr w:type="spellEnd"/>
      <w:r>
        <w:t xml:space="preserve"> funkce má podobný tvar jako písmeno „S“. Jedna z nich je například logistická funkce, kterou můžeme definovat jako</w:t>
      </w:r>
      <w:r w:rsidR="00A2564C">
        <w:t>:</w:t>
      </w:r>
    </w:p>
    <w:p w14:paraId="1018854E" w14:textId="77777777" w:rsidR="002C250D" w:rsidRPr="008D7301" w:rsidRDefault="002C250D" w:rsidP="002C250D">
      <w:pPr>
        <w:jc w:val="center"/>
        <w:rPr>
          <w:sz w:val="40"/>
          <w:szCs w:val="40"/>
        </w:rPr>
      </w:pPr>
      <m:oMathPara>
        <m:oMath>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x</m:t>
              </m:r>
            </m:e>
          </m:d>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1</m:t>
              </m:r>
            </m:num>
            <m:den>
              <m:r>
                <w:rPr>
                  <w:rFonts w:ascii="Cambria Math" w:hAnsi="Cambria Math"/>
                  <w:sz w:val="40"/>
                  <w:szCs w:val="40"/>
                </w:rPr>
                <m:t>1+</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-x</m:t>
                  </m:r>
                </m:sup>
              </m:sSup>
            </m:den>
          </m:f>
        </m:oMath>
      </m:oMathPara>
    </w:p>
    <w:p w14:paraId="0E1CE99A" w14:textId="4A1B510F" w:rsidR="000150DE" w:rsidRDefault="008A3BD8" w:rsidP="001F2D4C">
      <w:pPr>
        <w:pStyle w:val="Nadpis3"/>
        <w:numPr>
          <w:ilvl w:val="2"/>
          <w:numId w:val="8"/>
        </w:numPr>
      </w:pPr>
      <w:r>
        <w:lastRenderedPageBreak/>
        <w:t xml:space="preserve"> </w:t>
      </w:r>
      <w:bookmarkStart w:id="60" w:name="_Toc60740683"/>
      <w:r w:rsidR="000150DE">
        <w:t>Hyperbolický tangens (</w:t>
      </w:r>
      <w:proofErr w:type="spellStart"/>
      <w:r w:rsidR="000150DE">
        <w:t>tanh</w:t>
      </w:r>
      <w:proofErr w:type="spellEnd"/>
      <w:r w:rsidR="000150DE">
        <w:t>)</w:t>
      </w:r>
      <w:bookmarkEnd w:id="60"/>
    </w:p>
    <w:p w14:paraId="063A60A0" w14:textId="77777777" w:rsidR="000150DE" w:rsidRPr="00636AAF" w:rsidRDefault="000150DE" w:rsidP="000150DE">
      <w:r>
        <w:rPr>
          <w:noProof/>
        </w:rPr>
        <mc:AlternateContent>
          <mc:Choice Requires="wps">
            <w:drawing>
              <wp:anchor distT="0" distB="0" distL="114300" distR="114300" simplePos="0" relativeHeight="251671552" behindDoc="0" locked="0" layoutInCell="1" allowOverlap="1" wp14:anchorId="040143E5" wp14:editId="3F9661C6">
                <wp:simplePos x="0" y="0"/>
                <wp:positionH relativeFrom="column">
                  <wp:posOffset>3816350</wp:posOffset>
                </wp:positionH>
                <wp:positionV relativeFrom="paragraph">
                  <wp:posOffset>1403350</wp:posOffset>
                </wp:positionV>
                <wp:extent cx="1381125" cy="635"/>
                <wp:effectExtent l="0" t="0" r="9525" b="7620"/>
                <wp:wrapSquare wrapText="bothSides"/>
                <wp:docPr id="19" name="Textové pole 19"/>
                <wp:cNvGraphicFramePr/>
                <a:graphic xmlns:a="http://schemas.openxmlformats.org/drawingml/2006/main">
                  <a:graphicData uri="http://schemas.microsoft.com/office/word/2010/wordprocessingShape">
                    <wps:wsp>
                      <wps:cNvSpPr txBox="1"/>
                      <wps:spPr>
                        <a:xfrm>
                          <a:off x="0" y="0"/>
                          <a:ext cx="1381125" cy="635"/>
                        </a:xfrm>
                        <a:prstGeom prst="rect">
                          <a:avLst/>
                        </a:prstGeom>
                        <a:solidFill>
                          <a:prstClr val="white"/>
                        </a:solidFill>
                        <a:ln>
                          <a:noFill/>
                        </a:ln>
                      </wps:spPr>
                      <wps:txbx>
                        <w:txbxContent>
                          <w:p w14:paraId="0C7F7DCA" w14:textId="77777777" w:rsidR="00CB18A2" w:rsidRPr="000443E3" w:rsidRDefault="00CB18A2" w:rsidP="000150DE">
                            <w:pPr>
                              <w:pStyle w:val="Titulek"/>
                              <w:ind w:left="0"/>
                              <w:rPr>
                                <w:noProof/>
                              </w:rPr>
                            </w:pPr>
                            <w:r>
                              <w:t>Obrázek 1.5: Hyperbolický tangens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0143E5" id="Textové pole 19" o:spid="_x0000_s1030" type="#_x0000_t202" style="position:absolute;left:0;text-align:left;margin-left:300.5pt;margin-top:110.5pt;width:108.7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" stroked="f">
                <v:textbox style="mso-fit-shape-to-text:t" inset="0,0,0,0">
                  <w:txbxContent>
                    <w:p w14:paraId="0C7F7DCA" w14:textId="77777777" w:rsidR="00CB18A2" w:rsidRPr="000443E3" w:rsidRDefault="00CB18A2" w:rsidP="000150DE">
                      <w:pPr>
                        <w:pStyle w:val="Titulek"/>
                        <w:ind w:left="0"/>
                        <w:rPr>
                          <w:noProof/>
                        </w:rPr>
                      </w:pPr>
                      <w:r>
                        <w:t>Obrázek 1.5: Hyperbolický tangens</w:t>
                      </w:r>
                    </w:p>
                  </w:txbxContent>
                </v:textbox>
                <w10:wrap type="square"/>
              </v:shape>
            </w:pict>
          </mc:Fallback>
        </mc:AlternateContent>
      </w:r>
      <w:r>
        <w:rPr>
          <w:noProof/>
        </w:rPr>
        <w:drawing>
          <wp:anchor distT="0" distB="0" distL="114300" distR="114300" simplePos="0" relativeHeight="251670528" behindDoc="0" locked="0" layoutInCell="1" allowOverlap="1" wp14:anchorId="0731C642" wp14:editId="1B8F7B31">
            <wp:simplePos x="0" y="0"/>
            <wp:positionH relativeFrom="margin">
              <wp:posOffset>3685540</wp:posOffset>
            </wp:positionH>
            <wp:positionV relativeFrom="paragraph">
              <wp:posOffset>12700</wp:posOffset>
            </wp:positionV>
            <wp:extent cx="1628775" cy="1628775"/>
            <wp:effectExtent l="0" t="0" r="9525" b="9525"/>
            <wp:wrapSquare wrapText="bothSides"/>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Tanh</w:t>
      </w:r>
      <w:proofErr w:type="spellEnd"/>
      <w:r>
        <w:t xml:space="preserve"> je funkce, která transformuje reálné číslo do intervalu (-1, 1). Má všechny dobré vlastnosti </w:t>
      </w:r>
      <w:proofErr w:type="spellStart"/>
      <w:r>
        <w:t>sigmoidy</w:t>
      </w:r>
      <w:proofErr w:type="spellEnd"/>
      <w:r>
        <w:t xml:space="preserve"> a přidává k tomu skutečnost, že průměrný výstup má hodnotu 0, což je ještě výhodnější z hlediska normalizace.</w:t>
      </w:r>
    </w:p>
    <w:p w14:paraId="08998147" w14:textId="77777777" w:rsidR="000150DE" w:rsidRPr="00636AAF" w:rsidRDefault="000150DE" w:rsidP="000150DE">
      <w:pPr>
        <w:jc w:val="center"/>
        <w:rPr>
          <w:sz w:val="40"/>
          <w:szCs w:val="40"/>
        </w:rPr>
      </w:pPr>
      <m:oMathPara>
        <m:oMath>
          <m:r>
            <w:rPr>
              <w:rFonts w:ascii="Cambria Math" w:hAnsi="Cambria Math"/>
              <w:sz w:val="40"/>
              <w:szCs w:val="40"/>
            </w:rPr>
            <m:t>f</m:t>
          </m:r>
          <m:d>
            <m:dPr>
              <m:ctrlPr>
                <w:rPr>
                  <w:rFonts w:ascii="Cambria Math" w:hAnsi="Cambria Math"/>
                  <w:i/>
                  <w:sz w:val="40"/>
                  <w:szCs w:val="40"/>
                </w:rPr>
              </m:ctrlPr>
            </m:dPr>
            <m:e>
              <m:r>
                <w:rPr>
                  <w:rFonts w:ascii="Cambria Math" w:hAnsi="Cambria Math"/>
                  <w:sz w:val="40"/>
                  <w:szCs w:val="40"/>
                </w:rPr>
                <m:t>x</m:t>
              </m:r>
            </m:e>
          </m:d>
          <m:r>
            <w:rPr>
              <w:rFonts w:ascii="Cambria Math" w:hAnsi="Cambria Math"/>
              <w:sz w:val="40"/>
              <w:szCs w:val="40"/>
            </w:rPr>
            <m:t>=</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x</m:t>
                  </m:r>
                </m:sup>
              </m:sSup>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-x</m:t>
                  </m:r>
                </m:sup>
              </m:sSup>
            </m:num>
            <m:den>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x</m:t>
                  </m:r>
                </m:sup>
              </m:sSup>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-x</m:t>
                  </m:r>
                </m:sup>
              </m:sSup>
            </m:den>
          </m:f>
        </m:oMath>
      </m:oMathPara>
    </w:p>
    <w:p w14:paraId="59CAAB8C" w14:textId="77777777" w:rsidR="000F67CC" w:rsidRDefault="000F67CC" w:rsidP="000F67CC">
      <w:pPr>
        <w:pStyle w:val="Nadpis2"/>
      </w:pPr>
      <w:bookmarkStart w:id="61" w:name="_Toc60740684"/>
      <w:proofErr w:type="spellStart"/>
      <w:r>
        <w:t>Multi-Layer</w:t>
      </w:r>
      <w:proofErr w:type="spellEnd"/>
      <w:r>
        <w:t xml:space="preserve"> </w:t>
      </w:r>
      <w:proofErr w:type="spellStart"/>
      <w:r>
        <w:t>perceptron</w:t>
      </w:r>
      <w:proofErr w:type="spellEnd"/>
      <w:r>
        <w:t xml:space="preserve"> (MLP)</w:t>
      </w:r>
      <w:bookmarkEnd w:id="61"/>
    </w:p>
    <w:p w14:paraId="4F23F4E6" w14:textId="77777777" w:rsidR="000F67CC" w:rsidRDefault="000F67CC" w:rsidP="000F67CC">
      <w:r>
        <w:rPr>
          <w:noProof/>
        </w:rPr>
        <w:drawing>
          <wp:anchor distT="0" distB="0" distL="114300" distR="114300" simplePos="0" relativeHeight="251673600" behindDoc="0" locked="0" layoutInCell="1" allowOverlap="1" wp14:anchorId="60FCA062" wp14:editId="56A1BCD9">
            <wp:simplePos x="0" y="0"/>
            <wp:positionH relativeFrom="margin">
              <wp:align>center</wp:align>
            </wp:positionH>
            <wp:positionV relativeFrom="page">
              <wp:posOffset>4694762</wp:posOffset>
            </wp:positionV>
            <wp:extent cx="1336227" cy="1476375"/>
            <wp:effectExtent l="0" t="0" r="0" b="0"/>
            <wp:wrapTopAndBottom/>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7761" t="15438" r="27027" b="3259"/>
                    <a:stretch/>
                  </pic:blipFill>
                  <pic:spPr bwMode="auto">
                    <a:xfrm>
                      <a:off x="0" y="0"/>
                      <a:ext cx="1336227" cy="1476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0" locked="0" layoutInCell="1" allowOverlap="1" wp14:anchorId="15D6A43B" wp14:editId="66672547">
                <wp:simplePos x="0" y="0"/>
                <wp:positionH relativeFrom="margin">
                  <wp:align>center</wp:align>
                </wp:positionH>
                <wp:positionV relativeFrom="page">
                  <wp:posOffset>6172200</wp:posOffset>
                </wp:positionV>
                <wp:extent cx="2030730" cy="601980"/>
                <wp:effectExtent l="0" t="0" r="7620" b="7620"/>
                <wp:wrapTopAndBottom/>
                <wp:docPr id="23" name="Textové pole 23"/>
                <wp:cNvGraphicFramePr/>
                <a:graphic xmlns:a="http://schemas.openxmlformats.org/drawingml/2006/main">
                  <a:graphicData uri="http://schemas.microsoft.com/office/word/2010/wordprocessingShape">
                    <wps:wsp>
                      <wps:cNvSpPr txBox="1"/>
                      <wps:spPr>
                        <a:xfrm>
                          <a:off x="0" y="0"/>
                          <a:ext cx="2030730" cy="601980"/>
                        </a:xfrm>
                        <a:prstGeom prst="rect">
                          <a:avLst/>
                        </a:prstGeom>
                        <a:solidFill>
                          <a:prstClr val="white"/>
                        </a:solidFill>
                        <a:ln>
                          <a:noFill/>
                        </a:ln>
                      </wps:spPr>
                      <wps:txbx>
                        <w:txbxContent>
                          <w:p w14:paraId="30308617" w14:textId="77777777" w:rsidR="00CB18A2" w:rsidRPr="002A4E4C" w:rsidRDefault="00CB18A2" w:rsidP="000F67CC">
                            <w:pPr>
                              <w:pStyle w:val="Titulek"/>
                              <w:ind w:left="0"/>
                              <w:rPr>
                                <w:noProof/>
                              </w:rPr>
                            </w:pPr>
                            <w:r>
                              <w:t xml:space="preserve">Obrázek 1.6: Rozdělení bodů podle </w:t>
                            </w:r>
                            <w:proofErr w:type="spellStart"/>
                            <w:r>
                              <w:t>perceptronu</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5D6A43B" id="Textové pole 23" o:spid="_x0000_s1031" type="#_x0000_t202" style="position:absolute;left:0;text-align:left;margin-left:0;margin-top:486pt;width:159.9pt;height:47.4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" stroked="f">
                <v:textbox style="mso-fit-shape-to-text:t" inset="0,0,0,0">
                  <w:txbxContent>
                    <w:p w14:paraId="30308617" w14:textId="77777777" w:rsidR="00CB18A2" w:rsidRPr="002A4E4C" w:rsidRDefault="00CB18A2" w:rsidP="000F67CC">
                      <w:pPr>
                        <w:pStyle w:val="Titulek"/>
                        <w:ind w:left="0"/>
                        <w:rPr>
                          <w:noProof/>
                        </w:rPr>
                      </w:pPr>
                      <w:r>
                        <w:t xml:space="preserve">Obrázek 1.6: Rozdělení bodů podle </w:t>
                      </w:r>
                      <w:proofErr w:type="spellStart"/>
                      <w:r>
                        <w:t>perceptronu</w:t>
                      </w:r>
                      <w:proofErr w:type="spellEnd"/>
                    </w:p>
                  </w:txbxContent>
                </v:textbox>
                <w10:wrap type="topAndBottom" anchorx="margin" anchory="page"/>
              </v:shape>
            </w:pict>
          </mc:Fallback>
        </mc:AlternateContent>
      </w:r>
      <w:r>
        <w:rPr>
          <w:noProof/>
        </w:rPr>
        <w:drawing>
          <wp:anchor distT="0" distB="0" distL="114300" distR="114300" simplePos="0" relativeHeight="251674624" behindDoc="0" locked="0" layoutInCell="1" allowOverlap="1" wp14:anchorId="1E0DF753" wp14:editId="18D5FF86">
            <wp:simplePos x="0" y="0"/>
            <wp:positionH relativeFrom="page">
              <wp:posOffset>2019300</wp:posOffset>
            </wp:positionH>
            <wp:positionV relativeFrom="page">
              <wp:posOffset>6934200</wp:posOffset>
            </wp:positionV>
            <wp:extent cx="3933825" cy="2044700"/>
            <wp:effectExtent l="0" t="0" r="9525" b="0"/>
            <wp:wrapTopAndBottom/>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2824"/>
                    <a:stretch/>
                  </pic:blipFill>
                  <pic:spPr bwMode="auto">
                    <a:xfrm>
                      <a:off x="0" y="0"/>
                      <a:ext cx="3933825" cy="2044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4B87F62" wp14:editId="14FBCC4A">
                <wp:simplePos x="0" y="0"/>
                <wp:positionH relativeFrom="margin">
                  <wp:align>center</wp:align>
                </wp:positionH>
                <wp:positionV relativeFrom="page">
                  <wp:posOffset>9067800</wp:posOffset>
                </wp:positionV>
                <wp:extent cx="3733800" cy="601980"/>
                <wp:effectExtent l="0" t="0" r="0" b="3810"/>
                <wp:wrapSquare wrapText="bothSides"/>
                <wp:docPr id="24" name="Textové pole 24"/>
                <wp:cNvGraphicFramePr/>
                <a:graphic xmlns:a="http://schemas.openxmlformats.org/drawingml/2006/main">
                  <a:graphicData uri="http://schemas.microsoft.com/office/word/2010/wordprocessingShape">
                    <wps:wsp>
                      <wps:cNvSpPr txBox="1"/>
                      <wps:spPr>
                        <a:xfrm>
                          <a:off x="0" y="0"/>
                          <a:ext cx="3733800" cy="601980"/>
                        </a:xfrm>
                        <a:prstGeom prst="rect">
                          <a:avLst/>
                        </a:prstGeom>
                        <a:solidFill>
                          <a:prstClr val="white"/>
                        </a:solidFill>
                        <a:ln>
                          <a:noFill/>
                        </a:ln>
                      </wps:spPr>
                      <wps:txbx>
                        <w:txbxContent>
                          <w:p w14:paraId="7CFED0F7" w14:textId="77777777" w:rsidR="00CB18A2" w:rsidRPr="00FE5166" w:rsidRDefault="00CB18A2" w:rsidP="000F67CC">
                            <w:pPr>
                              <w:pStyle w:val="Titulek"/>
                              <w:ind w:left="0"/>
                              <w:rPr>
                                <w:noProof/>
                              </w:rPr>
                            </w:pPr>
                            <w:r>
                              <w:t>Obrázek 1.7: Příklady rozdělení bodů podle vícevrstvé sítě</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4B87F62" id="Textové pole 24" o:spid="_x0000_s1032" type="#_x0000_t202" style="position:absolute;left:0;text-align:left;margin-left:0;margin-top:714pt;width:294pt;height:47.4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" stroked="f">
                <v:textbox style="mso-fit-shape-to-text:t" inset="0,0,0,0">
                  <w:txbxContent>
                    <w:p w14:paraId="7CFED0F7" w14:textId="77777777" w:rsidR="00CB18A2" w:rsidRPr="00FE5166" w:rsidRDefault="00CB18A2" w:rsidP="000F67CC">
                      <w:pPr>
                        <w:pStyle w:val="Titulek"/>
                        <w:ind w:left="0"/>
                        <w:rPr>
                          <w:noProof/>
                        </w:rPr>
                      </w:pPr>
                      <w:r>
                        <w:t>Obrázek 1.7: Příklady rozdělení bodů podle vícevrstvé sítě</w:t>
                      </w:r>
                    </w:p>
                  </w:txbxContent>
                </v:textbox>
                <w10:wrap type="square" anchorx="margin" anchory="page"/>
              </v:shape>
            </w:pict>
          </mc:Fallback>
        </mc:AlternateContent>
      </w:r>
      <w:r>
        <w:t xml:space="preserve">Samotný </w:t>
      </w:r>
      <w:proofErr w:type="spellStart"/>
      <w:r>
        <w:t>perceptron</w:t>
      </w:r>
      <w:proofErr w:type="spellEnd"/>
      <w:r>
        <w:t xml:space="preserve"> umí kategorizovat pouze lineárně rozdělená data a není schopen řešit komplexnější úlohy. Je však možné spojit více perceptronů do více vrstev a vytvořit tím výpočetně výkonnější model.</w:t>
      </w:r>
    </w:p>
    <w:p w14:paraId="3176E9A2" w14:textId="77777777" w:rsidR="000F67CC" w:rsidRDefault="000F67CC" w:rsidP="000F67CC">
      <w:r>
        <w:rPr>
          <w:noProof/>
        </w:rPr>
        <w:lastRenderedPageBreak/>
        <w:drawing>
          <wp:anchor distT="0" distB="0" distL="114300" distR="114300" simplePos="0" relativeHeight="251677696" behindDoc="0" locked="0" layoutInCell="1" allowOverlap="1" wp14:anchorId="1AD8E5C3" wp14:editId="0DF32A22">
            <wp:simplePos x="0" y="0"/>
            <wp:positionH relativeFrom="margin">
              <wp:align>center</wp:align>
            </wp:positionH>
            <wp:positionV relativeFrom="paragraph">
              <wp:posOffset>0</wp:posOffset>
            </wp:positionV>
            <wp:extent cx="3046730" cy="1533525"/>
            <wp:effectExtent l="0" t="0" r="1270" b="9525"/>
            <wp:wrapTopAndBottom/>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6730"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44A407FC" wp14:editId="63D319C6">
                <wp:simplePos x="0" y="0"/>
                <wp:positionH relativeFrom="margin">
                  <wp:posOffset>-1270</wp:posOffset>
                </wp:positionH>
                <wp:positionV relativeFrom="paragraph">
                  <wp:posOffset>1634490</wp:posOffset>
                </wp:positionV>
                <wp:extent cx="5581650" cy="619125"/>
                <wp:effectExtent l="0" t="0" r="0" b="9525"/>
                <wp:wrapSquare wrapText="bothSides"/>
                <wp:docPr id="27" name="Textové pole 27"/>
                <wp:cNvGraphicFramePr/>
                <a:graphic xmlns:a="http://schemas.openxmlformats.org/drawingml/2006/main">
                  <a:graphicData uri="http://schemas.microsoft.com/office/word/2010/wordprocessingShape">
                    <wps:wsp>
                      <wps:cNvSpPr txBox="1"/>
                      <wps:spPr>
                        <a:xfrm>
                          <a:off x="0" y="0"/>
                          <a:ext cx="5581650" cy="619125"/>
                        </a:xfrm>
                        <a:prstGeom prst="rect">
                          <a:avLst/>
                        </a:prstGeom>
                        <a:solidFill>
                          <a:prstClr val="white"/>
                        </a:solidFill>
                        <a:ln>
                          <a:noFill/>
                        </a:ln>
                      </wps:spPr>
                      <wps:txbx>
                        <w:txbxContent>
                          <w:p w14:paraId="59E286DA" w14:textId="77777777" w:rsidR="00CB18A2" w:rsidRPr="004C3DAA" w:rsidRDefault="00CB18A2" w:rsidP="000F67CC">
                            <w:pPr>
                              <w:pStyle w:val="Titulek"/>
                              <w:ind w:left="0"/>
                              <w:rPr>
                                <w:noProof/>
                              </w:rPr>
                            </w:pPr>
                            <w:r>
                              <w:t xml:space="preserve">Obrázek 1.8: Schéma vícevrstvé </w:t>
                            </w:r>
                            <w:proofErr w:type="spellStart"/>
                            <w:r>
                              <w:t>perceptronové</w:t>
                            </w:r>
                            <w:proofErr w:type="spellEnd"/>
                            <w:r>
                              <w:t xml:space="preserve"> sítě</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A407FC" id="Textové pole 27" o:spid="_x0000_s1033" type="#_x0000_t202" style="position:absolute;left:0;text-align:left;margin-left:-.1pt;margin-top:128.7pt;width:439.5pt;height:48.75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" stroked="f">
                <v:textbox inset="0,0,0,0">
                  <w:txbxContent>
                    <w:p w14:paraId="59E286DA" w14:textId="77777777" w:rsidR="00CB18A2" w:rsidRPr="004C3DAA" w:rsidRDefault="00CB18A2" w:rsidP="000F67CC">
                      <w:pPr>
                        <w:pStyle w:val="Titulek"/>
                        <w:ind w:left="0"/>
                        <w:rPr>
                          <w:noProof/>
                        </w:rPr>
                      </w:pPr>
                      <w:r>
                        <w:t xml:space="preserve">Obrázek 1.8: Schéma vícevrstvé </w:t>
                      </w:r>
                      <w:proofErr w:type="spellStart"/>
                      <w:r>
                        <w:t>perceptronové</w:t>
                      </w:r>
                      <w:proofErr w:type="spellEnd"/>
                      <w:r>
                        <w:t xml:space="preserve"> sítě</w:t>
                      </w:r>
                    </w:p>
                  </w:txbxContent>
                </v:textbox>
                <w10:wrap type="square" anchorx="margin"/>
              </v:shape>
            </w:pict>
          </mc:Fallback>
        </mc:AlternateContent>
      </w:r>
      <w:r>
        <w:t>Neuronové sítě se skládají z vrstev, které můžeme rozdělit na tři základní skupiny:</w:t>
      </w:r>
    </w:p>
    <w:p w14:paraId="39EDA9AB" w14:textId="4C42B9AE" w:rsidR="000F67CC" w:rsidRDefault="000F67CC" w:rsidP="001F2D4C">
      <w:pPr>
        <w:pStyle w:val="Odstavecseseznamem"/>
        <w:numPr>
          <w:ilvl w:val="0"/>
          <w:numId w:val="9"/>
        </w:numPr>
      </w:pPr>
      <w:r>
        <w:t>Vstupní vrstva – nevypočítává aktivaci, pouze dál posílá vstup</w:t>
      </w:r>
      <w:del w:id="62" w:author="ml" w:date="2021-01-05T19:32:00Z">
        <w:r w:rsidDel="00BC10BE">
          <w:delText>,</w:delText>
        </w:r>
      </w:del>
      <w:ins w:id="63" w:author="ml" w:date="2021-01-05T19:33:00Z">
        <w:r w:rsidR="00BC10BE">
          <w:t>,</w:t>
        </w:r>
      </w:ins>
    </w:p>
    <w:p w14:paraId="6D92D957" w14:textId="77777777" w:rsidR="000F67CC" w:rsidRDefault="000F67CC" w:rsidP="001F2D4C">
      <w:pPr>
        <w:pStyle w:val="Odstavecseseznamem"/>
        <w:numPr>
          <w:ilvl w:val="0"/>
          <w:numId w:val="9"/>
        </w:numPr>
      </w:pPr>
      <w:r>
        <w:t xml:space="preserve">Skrytá vrstva – nelze k ní přistupovat přímo, uplatňují se zde principy jako u jednoho </w:t>
      </w:r>
      <w:proofErr w:type="spellStart"/>
      <w:r>
        <w:t>perceptronu</w:t>
      </w:r>
      <w:proofErr w:type="spellEnd"/>
      <w:r>
        <w:t>, neurony posílají své aktivační hodnoty do další vrstvy,</w:t>
      </w:r>
    </w:p>
    <w:p w14:paraId="35A8BEBD" w14:textId="77777777" w:rsidR="000F67CC" w:rsidRDefault="000F67CC" w:rsidP="001F2D4C">
      <w:pPr>
        <w:pStyle w:val="Odstavecseseznamem"/>
        <w:numPr>
          <w:ilvl w:val="0"/>
          <w:numId w:val="9"/>
        </w:numPr>
      </w:pPr>
      <w:r>
        <w:t>Výstupní vrstva – její výstup je výstupem celé sítě.</w:t>
      </w:r>
    </w:p>
    <w:p w14:paraId="25AA344D" w14:textId="77777777" w:rsidR="000F67CC" w:rsidRDefault="000F67CC" w:rsidP="000F67CC">
      <w:pPr>
        <w:pStyle w:val="Nadpis2"/>
      </w:pPr>
      <w:bookmarkStart w:id="64" w:name="_Toc60740685"/>
      <w:r>
        <w:t>Trénování neuronové sítě</w:t>
      </w:r>
      <w:bookmarkEnd w:id="64"/>
    </w:p>
    <w:p w14:paraId="0DA52712" w14:textId="77777777" w:rsidR="000F67CC" w:rsidRDefault="000F67CC" w:rsidP="000F67CC">
      <w:r>
        <w:t xml:space="preserve">Abychom dostali požadované výsledky, musíme nejprve síť učit. To znamená měnit parametry (váhy, prahy) sítě tak, aby se výsledek co nejvíce blížil požadovanému výsledku. Způsoby trénování se dají rozdělit do tří skupin. Učení s učitelem, bez učitele a posilované učení. </w:t>
      </w:r>
    </w:p>
    <w:p w14:paraId="13D8A0C1" w14:textId="25E48050" w:rsidR="000F67CC" w:rsidRDefault="008A3BD8" w:rsidP="000F67CC">
      <w:pPr>
        <w:pStyle w:val="Nadpis3"/>
      </w:pPr>
      <w:r>
        <w:t xml:space="preserve"> </w:t>
      </w:r>
      <w:bookmarkStart w:id="65" w:name="_Toc60740686"/>
      <w:r w:rsidR="000F67CC">
        <w:t>Učení s učitelem</w:t>
      </w:r>
      <w:bookmarkEnd w:id="65"/>
    </w:p>
    <w:p w14:paraId="789BBCF7" w14:textId="77777777" w:rsidR="000F67CC" w:rsidRDefault="000F67CC" w:rsidP="000F67CC">
      <w:r>
        <w:t xml:space="preserve">Učení s učitelem předpokládá, že máme pro dané vstupy i očekávané výstupy. Jedním z nejznámějších způsobů učení s učitelem pro učení MLP sítě je algoritmus zpětného šíření chyby – </w:t>
      </w:r>
      <w:r w:rsidRPr="002C4C95">
        <w:rPr>
          <w:i/>
          <w:iCs/>
        </w:rPr>
        <w:t>backpropagation</w:t>
      </w:r>
      <w:r>
        <w:t>.</w:t>
      </w:r>
    </w:p>
    <w:p w14:paraId="09AD3A0F" w14:textId="0AB99C2A" w:rsidR="000F67CC" w:rsidRDefault="0066473A" w:rsidP="000F67CC">
      <w:r>
        <w:rPr>
          <w:noProof/>
        </w:rPr>
        <w:lastRenderedPageBreak/>
        <mc:AlternateContent>
          <mc:Choice Requires="wps">
            <w:drawing>
              <wp:anchor distT="0" distB="0" distL="114300" distR="114300" simplePos="0" relativeHeight="251680768" behindDoc="0" locked="0" layoutInCell="1" allowOverlap="1" wp14:anchorId="2B5245FF" wp14:editId="2CE040B5">
                <wp:simplePos x="0" y="0"/>
                <wp:positionH relativeFrom="column">
                  <wp:posOffset>1254125</wp:posOffset>
                </wp:positionH>
                <wp:positionV relativeFrom="paragraph">
                  <wp:posOffset>3129915</wp:posOffset>
                </wp:positionV>
                <wp:extent cx="3067050" cy="276225"/>
                <wp:effectExtent l="0" t="0" r="0" b="9525"/>
                <wp:wrapTopAndBottom/>
                <wp:docPr id="29" name="Textové pole 29"/>
                <wp:cNvGraphicFramePr/>
                <a:graphic xmlns:a="http://schemas.openxmlformats.org/drawingml/2006/main">
                  <a:graphicData uri="http://schemas.microsoft.com/office/word/2010/wordprocessingShape">
                    <wps:wsp>
                      <wps:cNvSpPr txBox="1"/>
                      <wps:spPr>
                        <a:xfrm>
                          <a:off x="0" y="0"/>
                          <a:ext cx="3067050" cy="276225"/>
                        </a:xfrm>
                        <a:prstGeom prst="rect">
                          <a:avLst/>
                        </a:prstGeom>
                        <a:solidFill>
                          <a:prstClr val="white"/>
                        </a:solidFill>
                        <a:ln>
                          <a:noFill/>
                        </a:ln>
                      </wps:spPr>
                      <wps:txbx>
                        <w:txbxContent>
                          <w:p w14:paraId="0843B93E" w14:textId="77777777" w:rsidR="00CB18A2" w:rsidRPr="00F847BE" w:rsidRDefault="00CB18A2" w:rsidP="000F67CC">
                            <w:pPr>
                              <w:pStyle w:val="Titulek"/>
                              <w:ind w:left="0"/>
                            </w:pPr>
                            <w:r>
                              <w:t>Obrázek 1.9: Učení s učitelem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5245FF" id="Textové pole 29" o:spid="_x0000_s1034" type="#_x0000_t202" style="position:absolute;left:0;text-align:left;margin-left:98.75pt;margin-top:246.45pt;width:241.5pt;height:21.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" stroked="f">
                <v:textbox inset="0,0,0,0">
                  <w:txbxContent>
                    <w:p w14:paraId="0843B93E" w14:textId="77777777" w:rsidR="00CB18A2" w:rsidRPr="00F847BE" w:rsidRDefault="00CB18A2" w:rsidP="000F67CC">
                      <w:pPr>
                        <w:pStyle w:val="Titulek"/>
                        <w:ind w:left="0"/>
                      </w:pPr>
                      <w:r>
                        <w:t>Obrázek 1.9: Učení s učitelem</w:t>
                      </w:r>
                    </w:p>
                  </w:txbxContent>
                </v:textbox>
                <w10:wrap type="topAndBottom"/>
              </v:shape>
            </w:pict>
          </mc:Fallback>
        </mc:AlternateContent>
      </w:r>
      <w:r>
        <w:rPr>
          <w:noProof/>
        </w:rPr>
        <w:drawing>
          <wp:anchor distT="0" distB="0" distL="114300" distR="114300" simplePos="0" relativeHeight="251679744" behindDoc="0" locked="0" layoutInCell="1" allowOverlap="1" wp14:anchorId="3490A8DB" wp14:editId="4AD37299">
            <wp:simplePos x="0" y="0"/>
            <wp:positionH relativeFrom="margin">
              <wp:posOffset>1437640</wp:posOffset>
            </wp:positionH>
            <wp:positionV relativeFrom="paragraph">
              <wp:posOffset>1068070</wp:posOffset>
            </wp:positionV>
            <wp:extent cx="2705100" cy="1964690"/>
            <wp:effectExtent l="0" t="0" r="0" b="0"/>
            <wp:wrapTopAndBottom/>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5100" cy="1964690"/>
                    </a:xfrm>
                    <a:prstGeom prst="rect">
                      <a:avLst/>
                    </a:prstGeom>
                    <a:noFill/>
                    <a:ln>
                      <a:noFill/>
                    </a:ln>
                  </pic:spPr>
                </pic:pic>
              </a:graphicData>
            </a:graphic>
            <wp14:sizeRelH relativeFrom="page">
              <wp14:pctWidth>0</wp14:pctWidth>
            </wp14:sizeRelH>
            <wp14:sizeRelV relativeFrom="page">
              <wp14:pctHeight>0</wp14:pctHeight>
            </wp14:sizeRelV>
          </wp:anchor>
        </w:drawing>
      </w:r>
      <w:r w:rsidR="000F67CC">
        <w:t xml:space="preserve">Potřebujeme si připravit trénovací data (vstupy a očekávané výstupy). Nejdříve se nastaví parametry sítě náhodně. </w:t>
      </w:r>
      <w:r w:rsidR="000F67CC" w:rsidRPr="00026401">
        <w:t>Neuronové síti j</w:t>
      </w:r>
      <w:r w:rsidR="000F67CC">
        <w:t>sou předloženy vstupy z trénovací množiny,</w:t>
      </w:r>
      <w:r w:rsidR="000F67CC" w:rsidRPr="00026401">
        <w:t xml:space="preserve"> </w:t>
      </w:r>
      <w:r w:rsidR="000F67CC">
        <w:t>d</w:t>
      </w:r>
      <w:r w:rsidR="000F67CC" w:rsidRPr="00026401">
        <w:t>ostaneme výstup</w:t>
      </w:r>
      <w:r w:rsidR="000F67CC">
        <w:t>,</w:t>
      </w:r>
      <w:r w:rsidR="000F67CC" w:rsidRPr="00026401">
        <w:t xml:space="preserve"> ten porovnáme s požadovaným výstupem. Následně je nutné určit chybu a upravit nastavení parametrů sítě tak, aby se co nejvíce snížila hodnota chyby.</w:t>
      </w:r>
      <w:r w:rsidR="000F67CC" w:rsidRPr="00DB5964">
        <w:rPr>
          <w:noProof/>
        </w:rPr>
        <w:t xml:space="preserve"> </w:t>
      </w:r>
    </w:p>
    <w:p w14:paraId="5598FB55" w14:textId="5EBE8451" w:rsidR="000F67CC" w:rsidRDefault="000F67CC" w:rsidP="000F67CC">
      <w:r>
        <w:t>Tato chyba může mít různé definice, například průměrná kvadratická chyba (</w:t>
      </w:r>
      <w:r w:rsidRPr="002C4C95">
        <w:rPr>
          <w:i/>
          <w:iCs/>
        </w:rPr>
        <w:t>mean squared error).</w:t>
      </w:r>
      <w:r>
        <w:t xml:space="preserve"> Pro počet trénovacích párů </w:t>
      </w:r>
      <m:oMath>
        <m:r>
          <w:rPr>
            <w:rFonts w:ascii="Cambria Math" w:hAnsi="Cambria Math"/>
          </w:rPr>
          <m:t>N</m:t>
        </m:r>
      </m:oMath>
      <w:r>
        <w:t xml:space="preserve">, dimenzí výstupu sítě </w:t>
      </w:r>
      <m:oMath>
        <m:r>
          <w:rPr>
            <w:rFonts w:ascii="Cambria Math" w:hAnsi="Cambria Math"/>
          </w:rPr>
          <m:t>n</m:t>
        </m:r>
      </m:oMath>
      <w:r>
        <w:t xml:space="preserve">, výstup sítě </w:t>
      </w:r>
      <m:oMath>
        <m:r>
          <w:rPr>
            <w:rFonts w:ascii="Cambria Math" w:hAnsi="Cambria Math"/>
          </w:rPr>
          <m:t>y</m:t>
        </m:r>
      </m:oMath>
      <w:r>
        <w:t xml:space="preserve"> a očekávaného výstupu </w:t>
      </w:r>
      <m:oMath>
        <m:r>
          <w:rPr>
            <w:rFonts w:ascii="Cambria Math" w:hAnsi="Cambria Math"/>
          </w:rPr>
          <m:t>d</m:t>
        </m:r>
      </m:oMath>
      <w:r>
        <w:t xml:space="preserve">, lze chybu </w:t>
      </w:r>
      <m:oMath>
        <m:r>
          <w:rPr>
            <w:rFonts w:ascii="Cambria Math" w:hAnsi="Cambria Math"/>
          </w:rPr>
          <m:t>E</m:t>
        </m:r>
      </m:oMath>
      <w:r>
        <w:t xml:space="preserve"> vyjádřit jako:</w:t>
      </w:r>
    </w:p>
    <w:p w14:paraId="68EEDA52" w14:textId="77777777" w:rsidR="000F67CC" w:rsidRDefault="000F67CC" w:rsidP="000F67CC">
      <w:pPr>
        <w:jc w:val="center"/>
        <w:rPr>
          <w:sz w:val="40"/>
          <w:szCs w:val="40"/>
        </w:rPr>
      </w:pPr>
      <m:oMathPara>
        <m:oMath>
          <m:r>
            <w:rPr>
              <w:rFonts w:ascii="Cambria Math" w:hAnsi="Cambria Math"/>
              <w:sz w:val="40"/>
              <w:szCs w:val="40"/>
            </w:rPr>
            <m:t>E=</m:t>
          </m:r>
          <m:f>
            <m:fPr>
              <m:ctrlPr>
                <w:rPr>
                  <w:rFonts w:ascii="Cambria Math" w:hAnsi="Cambria Math"/>
                  <w:i/>
                  <w:sz w:val="40"/>
                  <w:szCs w:val="40"/>
                </w:rPr>
              </m:ctrlPr>
            </m:fPr>
            <m:num>
              <m:r>
                <w:rPr>
                  <w:rFonts w:ascii="Cambria Math" w:hAnsi="Cambria Math"/>
                  <w:sz w:val="40"/>
                  <w:szCs w:val="40"/>
                </w:rPr>
                <m:t>1</m:t>
              </m:r>
            </m:num>
            <m:den>
              <m:r>
                <w:rPr>
                  <w:rFonts w:ascii="Cambria Math" w:hAnsi="Cambria Math"/>
                  <w:sz w:val="40"/>
                  <w:szCs w:val="40"/>
                </w:rPr>
                <m:t>2</m:t>
              </m:r>
            </m:den>
          </m:f>
          <m:nary>
            <m:naryPr>
              <m:chr m:val="∑"/>
              <m:limLoc m:val="undOvr"/>
              <m:grow m:val="1"/>
              <m:ctrlPr>
                <w:rPr>
                  <w:rFonts w:ascii="Cambria Math" w:hAnsi="Cambria Math"/>
                  <w:i/>
                  <w:sz w:val="40"/>
                  <w:szCs w:val="40"/>
                </w:rPr>
              </m:ctrlPr>
            </m:naryPr>
            <m:sub>
              <m:r>
                <w:rPr>
                  <w:rFonts w:ascii="Cambria Math" w:hAnsi="Cambria Math"/>
                  <w:sz w:val="40"/>
                  <w:szCs w:val="40"/>
                </w:rPr>
                <m:t>i</m:t>
              </m:r>
            </m:sub>
            <m:sup>
              <m:r>
                <w:rPr>
                  <w:rFonts w:ascii="Cambria Math" w:hAnsi="Cambria Math"/>
                  <w:sz w:val="40"/>
                  <w:szCs w:val="40"/>
                </w:rPr>
                <m:t>N</m:t>
              </m:r>
            </m:sup>
            <m:e>
              <m:nary>
                <m:naryPr>
                  <m:chr m:val="∑"/>
                  <m:limLoc m:val="undOvr"/>
                  <m:grow m:val="1"/>
                  <m:ctrlPr>
                    <w:rPr>
                      <w:rFonts w:ascii="Cambria Math" w:hAnsi="Cambria Math"/>
                      <w:i/>
                      <w:sz w:val="40"/>
                      <w:szCs w:val="40"/>
                    </w:rPr>
                  </m:ctrlPr>
                </m:naryPr>
                <m:sub>
                  <m:acc>
                    <m:accPr>
                      <m:chr m:val="̇"/>
                      <m:ctrlPr>
                        <w:rPr>
                          <w:rFonts w:ascii="Cambria Math" w:hAnsi="Cambria Math"/>
                          <w:i/>
                          <w:sz w:val="40"/>
                          <w:szCs w:val="40"/>
                        </w:rPr>
                      </m:ctrlPr>
                    </m:accPr>
                    <m:e>
                      <m:r>
                        <w:rPr>
                          <w:rFonts w:ascii="Cambria Math" w:hAnsi="Cambria Math"/>
                          <w:sz w:val="40"/>
                          <w:szCs w:val="40"/>
                        </w:rPr>
                        <m:t>j</m:t>
                      </m:r>
                    </m:e>
                  </m:acc>
                </m:sub>
                <m:sup>
                  <m:r>
                    <w:rPr>
                      <w:rFonts w:ascii="Cambria Math" w:hAnsi="Cambria Math"/>
                      <w:sz w:val="40"/>
                      <w:szCs w:val="40"/>
                    </w:rPr>
                    <m:t>n</m:t>
                  </m:r>
                </m:sup>
                <m:e>
                  <m:sSup>
                    <m:sSupPr>
                      <m:ctrlPr>
                        <w:rPr>
                          <w:rFonts w:ascii="Cambria Math" w:hAnsi="Cambria Math"/>
                          <w:i/>
                          <w:sz w:val="40"/>
                          <w:szCs w:val="40"/>
                        </w:rPr>
                      </m:ctrlPr>
                    </m:sSupPr>
                    <m:e>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jj</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ij</m:t>
                              </m:r>
                            </m:sub>
                          </m:sSub>
                        </m:e>
                      </m:d>
                    </m:e>
                    <m:sup>
                      <m:r>
                        <w:rPr>
                          <w:rFonts w:ascii="Cambria Math" w:hAnsi="Cambria Math"/>
                          <w:sz w:val="40"/>
                          <w:szCs w:val="40"/>
                        </w:rPr>
                        <m:t>2</m:t>
                      </m:r>
                    </m:sup>
                  </m:sSup>
                </m:e>
              </m:nary>
            </m:e>
          </m:nary>
        </m:oMath>
      </m:oMathPara>
    </w:p>
    <w:p w14:paraId="2E3A71F4" w14:textId="50C9A943" w:rsidR="000F67CC" w:rsidRDefault="000F67CC" w:rsidP="000F67CC">
      <w:r>
        <w:t xml:space="preserve">Tuto chybu chceme minimalizovat a najít její minimum – ideálně globální. Abychom tuto funkci mohli minimalizovat, musíme znát, do jaké míry jednotlivé parametry ovlivňují tuto funkci. Od každého parametru sítě musíme odečíst jeho vliv na chybovou funkci. Vliv nám říká, jakým směrem se bude funkce měnit, proto musíme vypočítat gradient (pomocí derivace funkce vzhledem k vahám). </w:t>
      </w:r>
      <w:r w:rsidR="007E7CC3">
        <w:t xml:space="preserve">Nechť </w:t>
      </w:r>
      <w:r w:rsidR="007E7CC3">
        <w:rPr>
          <w:rFonts w:cs="Arial"/>
        </w:rPr>
        <w:t>α</w:t>
      </w:r>
      <w:r w:rsidR="007E7CC3">
        <w:t xml:space="preserve"> je míra učení</w:t>
      </w:r>
      <w:r w:rsidR="00DB56C9">
        <w:t xml:space="preserve"> –</w:t>
      </w:r>
      <w:r w:rsidR="007E7CC3">
        <w:t xml:space="preserve"> o</w:t>
      </w:r>
      <w:r>
        <w:t>becně</w:t>
      </w:r>
      <w:r w:rsidR="007E7CC3">
        <w:t xml:space="preserve"> </w:t>
      </w:r>
      <w:r w:rsidR="00DB56C9">
        <w:t xml:space="preserve">pak </w:t>
      </w:r>
      <w:r>
        <w:t xml:space="preserve">pro váhy </w:t>
      </w:r>
      <m:oMath>
        <m:r>
          <w:rPr>
            <w:rFonts w:ascii="Cambria Math" w:hAnsi="Cambria Math"/>
          </w:rPr>
          <m:t>w</m:t>
        </m:r>
      </m:oMath>
      <w:r>
        <w:t xml:space="preserve"> v čase </w:t>
      </w:r>
      <w:r w:rsidRPr="006204F5">
        <w:rPr>
          <w:i/>
          <w:iCs/>
        </w:rPr>
        <w:t>t</w:t>
      </w:r>
      <w:r>
        <w:t xml:space="preserve"> platí:</w:t>
      </w:r>
    </w:p>
    <w:p w14:paraId="13326247" w14:textId="77777777" w:rsidR="000F67CC" w:rsidRDefault="007E323E" w:rsidP="000F67CC">
      <w:pPr>
        <w:jc w:val="center"/>
        <w:rPr>
          <w:sz w:val="40"/>
          <w:szCs w:val="40"/>
        </w:rPr>
      </w:pPr>
      <m:oMathPara>
        <m:oMath>
          <m:sSub>
            <m:sSubPr>
              <m:ctrlPr>
                <w:rPr>
                  <w:rFonts w:ascii="Cambria Math" w:hAnsi="Cambria Math"/>
                  <w:i/>
                  <w:sz w:val="40"/>
                  <w:szCs w:val="40"/>
                </w:rPr>
              </m:ctrlPr>
            </m:sSubPr>
            <m:e>
              <m:r>
                <w:rPr>
                  <w:rFonts w:ascii="Cambria Math" w:hAnsi="Cambria Math"/>
                  <w:sz w:val="40"/>
                  <w:szCs w:val="40"/>
                </w:rPr>
                <m:t>w</m:t>
              </m:r>
            </m:e>
            <m:sub>
              <m:r>
                <w:rPr>
                  <w:rFonts w:ascii="Cambria Math" w:hAnsi="Cambria Math"/>
                  <w:sz w:val="40"/>
                  <w:szCs w:val="40"/>
                </w:rPr>
                <m:t>i</m:t>
              </m:r>
            </m:sub>
          </m:sSub>
          <m:d>
            <m:dPr>
              <m:ctrlPr>
                <w:rPr>
                  <w:rFonts w:ascii="Cambria Math" w:hAnsi="Cambria Math"/>
                  <w:i/>
                  <w:sz w:val="40"/>
                  <w:szCs w:val="40"/>
                </w:rPr>
              </m:ctrlPr>
            </m:dPr>
            <m:e>
              <m:r>
                <w:rPr>
                  <w:rFonts w:ascii="Cambria Math" w:hAnsi="Cambria Math"/>
                  <w:sz w:val="40"/>
                  <w:szCs w:val="40"/>
                </w:rPr>
                <m:t>t+1</m:t>
              </m:r>
            </m:e>
          </m:d>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w</m:t>
              </m:r>
            </m:e>
            <m:sub>
              <m:r>
                <w:rPr>
                  <w:rFonts w:ascii="Cambria Math" w:hAnsi="Cambria Math"/>
                  <w:sz w:val="40"/>
                  <w:szCs w:val="40"/>
                </w:rPr>
                <m:t>i</m:t>
              </m:r>
            </m:sub>
          </m:sSub>
          <m:d>
            <m:dPr>
              <m:ctrlPr>
                <w:rPr>
                  <w:rFonts w:ascii="Cambria Math" w:hAnsi="Cambria Math"/>
                  <w:i/>
                  <w:sz w:val="40"/>
                  <w:szCs w:val="40"/>
                </w:rPr>
              </m:ctrlPr>
            </m:dPr>
            <m:e>
              <m:r>
                <w:rPr>
                  <w:rFonts w:ascii="Cambria Math" w:hAnsi="Cambria Math"/>
                  <w:sz w:val="40"/>
                  <w:szCs w:val="40"/>
                </w:rPr>
                <m:t>t</m:t>
              </m:r>
            </m:e>
          </m:d>
          <m:r>
            <w:rPr>
              <w:rFonts w:ascii="Cambria Math" w:hAnsi="Cambria Math"/>
              <w:sz w:val="40"/>
              <w:szCs w:val="40"/>
            </w:rPr>
            <m:t>-α</m:t>
          </m:r>
          <m:f>
            <m:fPr>
              <m:ctrlPr>
                <w:rPr>
                  <w:rFonts w:ascii="Cambria Math" w:hAnsi="Cambria Math"/>
                  <w:i/>
                  <w:sz w:val="40"/>
                  <w:szCs w:val="40"/>
                </w:rPr>
              </m:ctrlPr>
            </m:fPr>
            <m:num>
              <m:r>
                <w:rPr>
                  <w:rFonts w:ascii="Cambria Math" w:hAnsi="Cambria Math"/>
                  <w:sz w:val="40"/>
                  <w:szCs w:val="40"/>
                </w:rPr>
                <m:t>∂E</m:t>
              </m:r>
            </m:num>
            <m:den>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w</m:t>
                  </m:r>
                </m:e>
                <m:sub>
                  <m:r>
                    <w:rPr>
                      <w:rFonts w:ascii="Cambria Math" w:hAnsi="Cambria Math"/>
                      <w:sz w:val="40"/>
                      <w:szCs w:val="40"/>
                    </w:rPr>
                    <m:t>i</m:t>
                  </m:r>
                </m:sub>
              </m:sSub>
            </m:den>
          </m:f>
        </m:oMath>
      </m:oMathPara>
    </w:p>
    <w:p w14:paraId="0EF0FFF5" w14:textId="1C4D8434" w:rsidR="000F67CC" w:rsidRDefault="000F67CC" w:rsidP="000F67CC">
      <w:r>
        <w:lastRenderedPageBreak/>
        <w:t>Odečítáme tedy gradient od současných parametrů. Předpokládá se, že aktivační funkce bude spojitá a bude mít spojitou derivaci.</w:t>
      </w:r>
    </w:p>
    <w:p w14:paraId="4E981C64" w14:textId="77777777" w:rsidR="000F67CC" w:rsidRDefault="000F67CC" w:rsidP="000F67CC">
      <w:r>
        <w:t>Základní verze počítá gradient každou iteraci přes celou trénovací množinu. Kvůli náročnosti na výpočetní výkon a rychlost se využívá aproximace gradientu na několika vzorech, které tvoří dávku (</w:t>
      </w:r>
      <w:r w:rsidRPr="002C4C95">
        <w:rPr>
          <w:i/>
          <w:iCs/>
        </w:rPr>
        <w:t>batch</w:t>
      </w:r>
      <w:r>
        <w:t>). Dávka se vybírá náhodně, proto se tomu říká stochastická gradientní metoda – SGD (</w:t>
      </w:r>
      <w:r w:rsidRPr="002C4C95">
        <w:rPr>
          <w:i/>
          <w:iCs/>
        </w:rPr>
        <w:t xml:space="preserve">stochastic gradient </w:t>
      </w:r>
      <w:proofErr w:type="spellStart"/>
      <w:r w:rsidRPr="002C4C95">
        <w:rPr>
          <w:i/>
          <w:iCs/>
        </w:rPr>
        <w:t>descent</w:t>
      </w:r>
      <w:proofErr w:type="spellEnd"/>
      <w:r>
        <w:t>). Jedna z nejnovějších metod je algoritmus Adam.</w:t>
      </w:r>
    </w:p>
    <w:p w14:paraId="3C85FF9F" w14:textId="2B46DC80" w:rsidR="000F67CC" w:rsidRDefault="008A3BD8" w:rsidP="000F67CC">
      <w:pPr>
        <w:pStyle w:val="Nadpis3"/>
      </w:pPr>
      <w:r>
        <w:t xml:space="preserve"> </w:t>
      </w:r>
      <w:bookmarkStart w:id="66" w:name="_Toc60740687"/>
      <w:r w:rsidR="000F67CC">
        <w:t>Učení bez učitele</w:t>
      </w:r>
      <w:bookmarkEnd w:id="66"/>
    </w:p>
    <w:p w14:paraId="7BAC41B0" w14:textId="3804A10A" w:rsidR="000F67CC" w:rsidRDefault="000F67CC" w:rsidP="000F67CC">
      <w:r>
        <w:t>Učení bez učitele (</w:t>
      </w:r>
      <w:r w:rsidRPr="002C4C95">
        <w:rPr>
          <w:i/>
          <w:iCs/>
        </w:rPr>
        <w:t>unsupervized learning</w:t>
      </w:r>
      <w:r>
        <w:t xml:space="preserve">) nepotřebuje znát správné výstupy. Je to způsob hledání předem neznámých vzorů v daných datech, hledají se v nich podobnosti či rozdíly. Tomuto přístupu se také říká samoorganizující, jelikož učící techniky nemají učitele a musí si samy organizovat učící proces. </w:t>
      </w:r>
      <w:del w:id="67" w:author="ml" w:date="2021-01-05T19:26:00Z">
        <w:r w:rsidDel="00A745DC">
          <w:delText xml:space="preserve">Jedna </w:delText>
        </w:r>
      </w:del>
      <w:ins w:id="68" w:author="ml" w:date="2021-01-05T19:26:00Z">
        <w:r w:rsidR="00A745DC">
          <w:t xml:space="preserve">Jednou </w:t>
        </w:r>
      </w:ins>
      <w:r>
        <w:t xml:space="preserve">z možností, jak </w:t>
      </w:r>
      <w:del w:id="69" w:author="ml" w:date="2021-01-05T19:26:00Z">
        <w:r w:rsidDel="00A745DC">
          <w:delText xml:space="preserve">tyto </w:delText>
        </w:r>
      </w:del>
      <w:ins w:id="70" w:author="ml" w:date="2021-01-05T19:26:00Z">
        <w:r w:rsidR="00A745DC">
          <w:t xml:space="preserve">tato </w:t>
        </w:r>
      </w:ins>
      <w:r>
        <w:t xml:space="preserve">data třídit, je shlukování </w:t>
      </w:r>
      <w:r w:rsidRPr="002C4C95">
        <w:t>(</w:t>
      </w:r>
      <w:r w:rsidRPr="002C4C95">
        <w:rPr>
          <w:i/>
          <w:iCs/>
        </w:rPr>
        <w:t>clustering</w:t>
      </w:r>
      <w:r>
        <w:t>).</w:t>
      </w:r>
    </w:p>
    <w:p w14:paraId="1A60EF5B" w14:textId="5885F3BD" w:rsidR="000F67CC" w:rsidRDefault="008A3BD8" w:rsidP="000F67CC">
      <w:pPr>
        <w:pStyle w:val="Nadpis3"/>
      </w:pPr>
      <w:r>
        <w:t xml:space="preserve"> </w:t>
      </w:r>
      <w:bookmarkStart w:id="71" w:name="_Toc60740688"/>
      <w:r w:rsidR="000F67CC">
        <w:t>Posilované učení</w:t>
      </w:r>
      <w:bookmarkEnd w:id="71"/>
    </w:p>
    <w:p w14:paraId="13CB37A0" w14:textId="6F7B385D" w:rsidR="000F67CC" w:rsidRDefault="000F67CC" w:rsidP="000F67CC">
      <w:r>
        <w:rPr>
          <w:noProof/>
        </w:rPr>
        <w:drawing>
          <wp:anchor distT="0" distB="0" distL="114300" distR="114300" simplePos="0" relativeHeight="251681792" behindDoc="0" locked="0" layoutInCell="1" allowOverlap="1" wp14:anchorId="49E615E7" wp14:editId="10E37495">
            <wp:simplePos x="0" y="0"/>
            <wp:positionH relativeFrom="margin">
              <wp:align>center</wp:align>
            </wp:positionH>
            <wp:positionV relativeFrom="paragraph">
              <wp:posOffset>1640205</wp:posOffset>
            </wp:positionV>
            <wp:extent cx="3442335" cy="1917700"/>
            <wp:effectExtent l="0" t="0" r="5715" b="6350"/>
            <wp:wrapTopAndBottom/>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42335" cy="1917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2816" behindDoc="0" locked="0" layoutInCell="1" allowOverlap="1" wp14:anchorId="13485286" wp14:editId="5892A81C">
                <wp:simplePos x="0" y="0"/>
                <wp:positionH relativeFrom="margin">
                  <wp:align>center</wp:align>
                </wp:positionH>
                <wp:positionV relativeFrom="paragraph">
                  <wp:posOffset>3879850</wp:posOffset>
                </wp:positionV>
                <wp:extent cx="3790950" cy="657225"/>
                <wp:effectExtent l="0" t="0" r="0" b="9525"/>
                <wp:wrapTopAndBottom/>
                <wp:docPr id="32" name="Textové pole 32"/>
                <wp:cNvGraphicFramePr/>
                <a:graphic xmlns:a="http://schemas.openxmlformats.org/drawingml/2006/main">
                  <a:graphicData uri="http://schemas.microsoft.com/office/word/2010/wordprocessingShape">
                    <wps:wsp>
                      <wps:cNvSpPr txBox="1"/>
                      <wps:spPr>
                        <a:xfrm>
                          <a:off x="0" y="0"/>
                          <a:ext cx="3790950" cy="657225"/>
                        </a:xfrm>
                        <a:prstGeom prst="rect">
                          <a:avLst/>
                        </a:prstGeom>
                        <a:solidFill>
                          <a:prstClr val="white"/>
                        </a:solidFill>
                        <a:ln>
                          <a:noFill/>
                        </a:ln>
                      </wps:spPr>
                      <wps:txbx>
                        <w:txbxContent>
                          <w:p w14:paraId="3C341981" w14:textId="77777777" w:rsidR="00CB18A2" w:rsidRPr="00094A45" w:rsidRDefault="00CB18A2" w:rsidP="000F67CC">
                            <w:pPr>
                              <w:pStyle w:val="Titulek"/>
                              <w:ind w:left="0"/>
                              <w:rPr>
                                <w:noProof/>
                              </w:rPr>
                            </w:pPr>
                            <w:r>
                              <w:t>Obrázek 1.10: Posilované učení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485286" id="Textové pole 32" o:spid="_x0000_s1035" type="#_x0000_t202" style="position:absolute;left:0;text-align:left;margin-left:0;margin-top:305.5pt;width:298.5pt;height:51.75pt;z-index:2516828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" stroked="f">
                <v:textbox inset="0,0,0,0">
                  <w:txbxContent>
                    <w:p w14:paraId="3C341981" w14:textId="77777777" w:rsidR="00CB18A2" w:rsidRPr="00094A45" w:rsidRDefault="00CB18A2" w:rsidP="000F67CC">
                      <w:pPr>
                        <w:pStyle w:val="Titulek"/>
                        <w:ind w:left="0"/>
                        <w:rPr>
                          <w:noProof/>
                        </w:rPr>
                      </w:pPr>
                      <w:r>
                        <w:t>Obrázek 1.10: Posilované učení</w:t>
                      </w:r>
                    </w:p>
                  </w:txbxContent>
                </v:textbox>
                <w10:wrap type="topAndBottom" anchorx="margin"/>
              </v:shape>
            </w:pict>
          </mc:Fallback>
        </mc:AlternateContent>
      </w:r>
      <w:r>
        <w:t>Posilované učení (</w:t>
      </w:r>
      <w:r w:rsidRPr="002C4C95">
        <w:rPr>
          <w:i/>
          <w:iCs/>
        </w:rPr>
        <w:t>reinforcement learning</w:t>
      </w:r>
      <w:r>
        <w:t>) také nezná správné výstupy, ale na rozdíl od učení bez učitele dostává zpětnou vazbu od prostředí. Jedná se například o odměnu (</w:t>
      </w:r>
      <w:r w:rsidRPr="002C4C95">
        <w:rPr>
          <w:i/>
          <w:iCs/>
        </w:rPr>
        <w:t>reward</w:t>
      </w:r>
      <w:r>
        <w:t>)</w:t>
      </w:r>
      <w:ins w:id="72" w:author="Petr Krautwurst" w:date="2021-01-07T21:05:00Z">
        <w:r w:rsidR="00CE6EEC">
          <w:t>, která může být kladná či záporná (chtěná akce – kladná odměna, nechtěná akce – záporná odměna)</w:t>
        </w:r>
      </w:ins>
      <w:del w:id="73" w:author="Petr Krautwurst" w:date="2021-01-07T21:05:00Z">
        <w:r w:rsidDel="00CE6EEC">
          <w:delText xml:space="preserve"> – </w:delText>
        </w:r>
        <w:r w:rsidRPr="00A745DC" w:rsidDel="00CE6EEC">
          <w:rPr>
            <w:highlight w:val="yellow"/>
            <w:rPrChange w:id="74" w:author="ml" w:date="2021-01-05T19:26:00Z">
              <w:rPr/>
            </w:rPrChange>
          </w:rPr>
          <w:delText>kladná či záporná</w:delText>
        </w:r>
      </w:del>
      <w:r>
        <w:t>. Učený model se označuje jako agent. Tento agent má určitý stav, na který reaguje akcí. Akce poté ovlivní prostředí, které vrátí agentovi nový stav a odměnu za předchozí akci. Takto se proces opakuje, dokud agent nedosáhne cíle.</w:t>
      </w:r>
    </w:p>
    <w:p w14:paraId="7621A620" w14:textId="73A362D8" w:rsidR="000F67CC" w:rsidRDefault="000F67CC" w:rsidP="000F67CC">
      <w:pPr>
        <w:pStyle w:val="Nadpis2"/>
      </w:pPr>
      <w:bookmarkStart w:id="75" w:name="_Toc60740689"/>
      <w:r>
        <w:lastRenderedPageBreak/>
        <w:t>Hluboké učení</w:t>
      </w:r>
      <w:bookmarkEnd w:id="75"/>
    </w:p>
    <w:p w14:paraId="03EF11E4" w14:textId="20B1ACC8" w:rsidR="000F67CC" w:rsidRDefault="000A5306" w:rsidP="000F67CC">
      <w:r>
        <w:rPr>
          <w:noProof/>
        </w:rPr>
        <mc:AlternateContent>
          <mc:Choice Requires="wps">
            <w:drawing>
              <wp:anchor distT="0" distB="0" distL="114300" distR="114300" simplePos="0" relativeHeight="251684864" behindDoc="0" locked="0" layoutInCell="1" allowOverlap="1" wp14:anchorId="308921CB" wp14:editId="6E0DF01B">
                <wp:simplePos x="0" y="0"/>
                <wp:positionH relativeFrom="margin">
                  <wp:posOffset>1751965</wp:posOffset>
                </wp:positionH>
                <wp:positionV relativeFrom="paragraph">
                  <wp:posOffset>1897380</wp:posOffset>
                </wp:positionV>
                <wp:extent cx="2069465" cy="635"/>
                <wp:effectExtent l="0" t="0" r="6985" b="7620"/>
                <wp:wrapTopAndBottom/>
                <wp:docPr id="36" name="Textové pole 36"/>
                <wp:cNvGraphicFramePr/>
                <a:graphic xmlns:a="http://schemas.openxmlformats.org/drawingml/2006/main">
                  <a:graphicData uri="http://schemas.microsoft.com/office/word/2010/wordprocessingShape">
                    <wps:wsp>
                      <wps:cNvSpPr txBox="1"/>
                      <wps:spPr>
                        <a:xfrm>
                          <a:off x="0" y="0"/>
                          <a:ext cx="2069465" cy="635"/>
                        </a:xfrm>
                        <a:prstGeom prst="rect">
                          <a:avLst/>
                        </a:prstGeom>
                        <a:solidFill>
                          <a:prstClr val="white"/>
                        </a:solidFill>
                        <a:ln>
                          <a:noFill/>
                        </a:ln>
                      </wps:spPr>
                      <wps:txbx>
                        <w:txbxContent>
                          <w:p w14:paraId="1F9BBB78" w14:textId="77777777" w:rsidR="00CB18A2" w:rsidRPr="00D85795" w:rsidRDefault="00CB18A2" w:rsidP="000F67CC">
                            <w:pPr>
                              <w:pStyle w:val="Titulek"/>
                              <w:ind w:left="0"/>
                              <w:rPr>
                                <w:noProof/>
                              </w:rPr>
                            </w:pPr>
                            <w:r w:rsidRPr="00052827">
                              <w:t>Obrázek 1.11: Hluboké učení jako podobor strojového učení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8921CB" id="Textové pole 36" o:spid="_x0000_s1036" type="#_x0000_t202" style="position:absolute;left:0;text-align:left;margin-left:137.95pt;margin-top:149.4pt;width:162.95pt;height:.0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" stroked="f">
                <v:textbox style="mso-fit-shape-to-text:t" inset="0,0,0,0">
                  <w:txbxContent>
                    <w:p w14:paraId="1F9BBB78" w14:textId="77777777" w:rsidR="00CB18A2" w:rsidRPr="00D85795" w:rsidRDefault="00CB18A2" w:rsidP="000F67CC">
                      <w:pPr>
                        <w:pStyle w:val="Titulek"/>
                        <w:ind w:left="0"/>
                        <w:rPr>
                          <w:noProof/>
                        </w:rPr>
                      </w:pPr>
                      <w:r w:rsidRPr="00052827">
                        <w:t>Obrázek 1.11: Hluboké učení jako podobor strojového učení</w:t>
                      </w:r>
                    </w:p>
                  </w:txbxContent>
                </v:textbox>
                <w10:wrap type="topAndBottom" anchorx="margin"/>
              </v:shape>
            </w:pict>
          </mc:Fallback>
        </mc:AlternateContent>
      </w:r>
      <w:r>
        <w:rPr>
          <w:noProof/>
        </w:rPr>
        <w:drawing>
          <wp:anchor distT="0" distB="0" distL="114300" distR="114300" simplePos="0" relativeHeight="251683840" behindDoc="0" locked="0" layoutInCell="1" allowOverlap="1" wp14:anchorId="0D481450" wp14:editId="2408E7F0">
            <wp:simplePos x="0" y="0"/>
            <wp:positionH relativeFrom="margin">
              <wp:posOffset>2113915</wp:posOffset>
            </wp:positionH>
            <wp:positionV relativeFrom="paragraph">
              <wp:posOffset>471170</wp:posOffset>
            </wp:positionV>
            <wp:extent cx="1352550" cy="1377950"/>
            <wp:effectExtent l="0" t="0" r="0" b="0"/>
            <wp:wrapTopAndBottom/>
            <wp:docPr id="33" name="Obráze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52550"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67CC">
        <w:t>Hluboké učení (</w:t>
      </w:r>
      <w:r w:rsidR="000F67CC" w:rsidRPr="002C4C95">
        <w:rPr>
          <w:i/>
          <w:iCs/>
        </w:rPr>
        <w:t>deep learning</w:t>
      </w:r>
      <w:r w:rsidR="000F67CC">
        <w:t>) je disciplína strojového učení, která se zabývá využitím algoritmů s větším počtem vrstev.</w:t>
      </w:r>
    </w:p>
    <w:p w14:paraId="058DF97A" w14:textId="1BE4CEBA" w:rsidR="000F67CC" w:rsidRDefault="000F67CC" w:rsidP="000F67CC">
      <w:r>
        <w:t>Přídavné jméno „hluboké“ v hlubokém učení označuje počet vrstev, kterými se data transformují. Systémy hlubokého učení mají podstatnou hloubku cesty přiřazení kreditů (</w:t>
      </w:r>
      <w:proofErr w:type="spellStart"/>
      <w:r w:rsidRPr="00814501">
        <w:rPr>
          <w:i/>
          <w:iCs/>
        </w:rPr>
        <w:t>credit</w:t>
      </w:r>
      <w:proofErr w:type="spellEnd"/>
      <w:r w:rsidRPr="00814501">
        <w:rPr>
          <w:i/>
          <w:iCs/>
        </w:rPr>
        <w:t xml:space="preserve"> </w:t>
      </w:r>
      <w:proofErr w:type="spellStart"/>
      <w:r w:rsidRPr="00814501">
        <w:rPr>
          <w:i/>
          <w:iCs/>
        </w:rPr>
        <w:t>assignment</w:t>
      </w:r>
      <w:proofErr w:type="spellEnd"/>
      <w:r w:rsidRPr="00814501">
        <w:rPr>
          <w:i/>
          <w:iCs/>
        </w:rPr>
        <w:t xml:space="preserve"> </w:t>
      </w:r>
      <w:proofErr w:type="spellStart"/>
      <w:r w:rsidRPr="00814501">
        <w:rPr>
          <w:i/>
          <w:iCs/>
        </w:rPr>
        <w:t>path</w:t>
      </w:r>
      <w:proofErr w:type="spellEnd"/>
      <w:r w:rsidRPr="00814501">
        <w:t xml:space="preserve"> </w:t>
      </w:r>
      <w:r>
        <w:t xml:space="preserve">– </w:t>
      </w:r>
      <w:r w:rsidRPr="00814501">
        <w:t>CAP)</w:t>
      </w:r>
      <w:r>
        <w:t xml:space="preserve">. CAP označuje řetězec transformací od vstupu k výstupu. CAP popisují potenciálně kauzální spojení mezi vstupem a výstupem. Prakticky to znamená počet neuronů, kterými signál projde, než dojde k výstupu. U dopředných neuronových sítí je CAP roven počtu skrytých vrstev v síti plus jedna (neurony v poslední vrstvě mají také vliv na výstup). U rekurentních neuronových sítí je hloubka CAP potenciálně neomezená (cykly). </w:t>
      </w:r>
    </w:p>
    <w:p w14:paraId="32A85FCA" w14:textId="33DB8765" w:rsidR="000F67CC" w:rsidRDefault="008B1EEA" w:rsidP="000F67CC">
      <w:ins w:id="76" w:author="Petr Krautwurst" w:date="2021-01-07T21:35:00Z">
        <w:r>
          <w:rPr>
            <w:noProof/>
          </w:rPr>
          <w:drawing>
            <wp:anchor distT="0" distB="0" distL="114300" distR="114300" simplePos="0" relativeHeight="251702272" behindDoc="0" locked="0" layoutInCell="1" allowOverlap="1" wp14:anchorId="3317004E" wp14:editId="6D07616E">
              <wp:simplePos x="0" y="0"/>
              <wp:positionH relativeFrom="margin">
                <wp:align>right</wp:align>
              </wp:positionH>
              <wp:positionV relativeFrom="paragraph">
                <wp:posOffset>2012950</wp:posOffset>
              </wp:positionV>
              <wp:extent cx="2777490" cy="994410"/>
              <wp:effectExtent l="0" t="0" r="3810" b="0"/>
              <wp:wrapSquare wrapText="bothSides"/>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77490" cy="994410"/>
                      </a:xfrm>
                      <a:prstGeom prst="rect">
                        <a:avLst/>
                      </a:prstGeom>
                      <a:noFill/>
                      <a:ln>
                        <a:noFill/>
                      </a:ln>
                    </pic:spPr>
                  </pic:pic>
                </a:graphicData>
              </a:graphic>
              <wp14:sizeRelH relativeFrom="margin">
                <wp14:pctWidth>0</wp14:pctWidth>
              </wp14:sizeRelH>
              <wp14:sizeRelV relativeFrom="margin">
                <wp14:pctHeight>0</wp14:pctHeight>
              </wp14:sizeRelV>
            </wp:anchor>
          </w:drawing>
        </w:r>
      </w:ins>
      <w:ins w:id="77" w:author="Petr Krautwurst" w:date="2021-01-07T21:37:00Z">
        <w:r w:rsidR="0047535F">
          <w:rPr>
            <w:noProof/>
          </w:rPr>
          <mc:AlternateContent>
            <mc:Choice Requires="wps">
              <w:drawing>
                <wp:anchor distT="0" distB="0" distL="114300" distR="114300" simplePos="0" relativeHeight="251704320" behindDoc="0" locked="0" layoutInCell="1" allowOverlap="1" wp14:anchorId="577AC865" wp14:editId="7C963E41">
                  <wp:simplePos x="0" y="0"/>
                  <wp:positionH relativeFrom="margin">
                    <wp:align>right</wp:align>
                  </wp:positionH>
                  <wp:positionV relativeFrom="paragraph">
                    <wp:posOffset>3293110</wp:posOffset>
                  </wp:positionV>
                  <wp:extent cx="2795270" cy="635"/>
                  <wp:effectExtent l="0" t="0" r="5080" b="3810"/>
                  <wp:wrapSquare wrapText="bothSides"/>
                  <wp:docPr id="21" name="Textové pole 21"/>
                  <wp:cNvGraphicFramePr/>
                  <a:graphic xmlns:a="http://schemas.openxmlformats.org/drawingml/2006/main">
                    <a:graphicData uri="http://schemas.microsoft.com/office/word/2010/wordprocessingShape">
                      <wps:wsp>
                        <wps:cNvSpPr txBox="1"/>
                        <wps:spPr>
                          <a:xfrm>
                            <a:off x="0" y="0"/>
                            <a:ext cx="2795270" cy="635"/>
                          </a:xfrm>
                          <a:prstGeom prst="rect">
                            <a:avLst/>
                          </a:prstGeom>
                          <a:solidFill>
                            <a:prstClr val="white"/>
                          </a:solidFill>
                          <a:ln>
                            <a:noFill/>
                          </a:ln>
                        </wps:spPr>
                        <wps:txbx>
                          <w:txbxContent>
                            <w:p w14:paraId="195050D3" w14:textId="33D80C4C" w:rsidR="00BF190B" w:rsidRPr="00B96DC2" w:rsidRDefault="00BF190B">
                              <w:pPr>
                                <w:pStyle w:val="Titulek"/>
                                <w:ind w:left="0"/>
                                <w:rPr>
                                  <w:noProof/>
                                </w:rPr>
                                <w:pPrChange w:id="78" w:author="Petr Krautwurst" w:date="2021-01-07T21:37:00Z">
                                  <w:pPr/>
                                </w:pPrChange>
                              </w:pPr>
                              <w:ins w:id="79" w:author="Petr Krautwurst" w:date="2021-01-07T21:37:00Z">
                                <w:r>
                                  <w:t>Obrázek 1.13: MLP vs deep MLP</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7AC865" id="Textové pole 21" o:spid="_x0000_s1037" type="#_x0000_t202" style="position:absolute;left:0;text-align:left;margin-left:168.9pt;margin-top:259.3pt;width:220.1pt;height:.05pt;z-index:2517043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" stroked="f">
                  <v:textbox style="mso-fit-shape-to-text:t" inset="0,0,0,0">
                    <w:txbxContent>
                      <w:p w14:paraId="195050D3" w14:textId="33D80C4C" w:rsidR="00BF190B" w:rsidRPr="00B96DC2" w:rsidRDefault="00BF190B">
                        <w:pPr>
                          <w:pStyle w:val="Titulek"/>
                          <w:ind w:left="0"/>
                          <w:rPr>
                            <w:noProof/>
                          </w:rPr>
                          <w:pPrChange w:id="80" w:author="Petr Krautwurst" w:date="2021-01-07T21:37:00Z">
                            <w:pPr/>
                          </w:pPrChange>
                        </w:pPr>
                        <w:ins w:id="81" w:author="Petr Krautwurst" w:date="2021-01-07T21:37:00Z">
                          <w:r>
                            <w:t>Obrázek 1.13: MLP vs deep MLP</w:t>
                          </w:r>
                        </w:ins>
                      </w:p>
                    </w:txbxContent>
                  </v:textbox>
                  <w10:wrap type="square" anchorx="margin"/>
                </v:shape>
              </w:pict>
            </mc:Fallback>
          </mc:AlternateContent>
        </w:r>
      </w:ins>
      <w:ins w:id="82" w:author="Petr Krautwurst" w:date="2021-01-07T21:32:00Z">
        <w:r w:rsidR="0047535F">
          <w:rPr>
            <w:noProof/>
          </w:rPr>
          <w:drawing>
            <wp:anchor distT="0" distB="0" distL="114300" distR="114300" simplePos="0" relativeHeight="251701248" behindDoc="0" locked="0" layoutInCell="1" allowOverlap="1" wp14:anchorId="0B935861" wp14:editId="167274DF">
              <wp:simplePos x="0" y="0"/>
              <wp:positionH relativeFrom="margin">
                <wp:align>left</wp:align>
              </wp:positionH>
              <wp:positionV relativeFrom="paragraph">
                <wp:posOffset>1257300</wp:posOffset>
              </wp:positionV>
              <wp:extent cx="2609850" cy="2038350"/>
              <wp:effectExtent l="0" t="0" r="0" b="0"/>
              <wp:wrapTopAndBottom/>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09850"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ins>
      <w:ins w:id="83" w:author="Petr Krautwurst" w:date="2021-01-07T21:33:00Z">
        <w:r w:rsidR="0047535F">
          <w:rPr>
            <w:noProof/>
          </w:rPr>
          <mc:AlternateContent>
            <mc:Choice Requires="wps">
              <w:drawing>
                <wp:anchor distT="0" distB="0" distL="114300" distR="114300" simplePos="0" relativeHeight="251700224" behindDoc="0" locked="0" layoutInCell="1" allowOverlap="1" wp14:anchorId="4CD28DF3" wp14:editId="7FA4BB39">
                  <wp:simplePos x="0" y="0"/>
                  <wp:positionH relativeFrom="margin">
                    <wp:posOffset>0</wp:posOffset>
                  </wp:positionH>
                  <wp:positionV relativeFrom="paragraph">
                    <wp:posOffset>3298190</wp:posOffset>
                  </wp:positionV>
                  <wp:extent cx="2676525" cy="635"/>
                  <wp:effectExtent l="0" t="0" r="9525" b="3810"/>
                  <wp:wrapTopAndBottom/>
                  <wp:docPr id="10" name="Textové pole 10"/>
                  <wp:cNvGraphicFramePr/>
                  <a:graphic xmlns:a="http://schemas.openxmlformats.org/drawingml/2006/main">
                    <a:graphicData uri="http://schemas.microsoft.com/office/word/2010/wordprocessingShape">
                      <wps:wsp>
                        <wps:cNvSpPr txBox="1"/>
                        <wps:spPr>
                          <a:xfrm>
                            <a:off x="0" y="0"/>
                            <a:ext cx="2676525" cy="635"/>
                          </a:xfrm>
                          <a:prstGeom prst="rect">
                            <a:avLst/>
                          </a:prstGeom>
                          <a:solidFill>
                            <a:prstClr val="white"/>
                          </a:solidFill>
                          <a:ln>
                            <a:noFill/>
                          </a:ln>
                        </wps:spPr>
                        <wps:txbx>
                          <w:txbxContent>
                            <w:p w14:paraId="21754C92" w14:textId="248B904B" w:rsidR="00B64221" w:rsidRPr="0021729F" w:rsidRDefault="00B64221">
                              <w:pPr>
                                <w:pStyle w:val="Titulek"/>
                                <w:ind w:left="0"/>
                                <w:rPr>
                                  <w:noProof/>
                                </w:rPr>
                                <w:pPrChange w:id="84" w:author="Petr Krautwurst" w:date="2021-01-07T21:33:00Z">
                                  <w:pPr/>
                                </w:pPrChange>
                              </w:pPr>
                              <w:ins w:id="85" w:author="Petr Krautwurst" w:date="2021-01-07T21:33:00Z">
                                <w:r>
                                  <w:t xml:space="preserve">Obrázek 1.12: </w:t>
                                </w:r>
                              </w:ins>
                              <w:ins w:id="86" w:author="Petr Krautwurst" w:date="2021-01-07T21:38:00Z">
                                <w:r w:rsidR="00DF5E31">
                                  <w:t>Hluboké vs posilované učení</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D28DF3" id="Textové pole 10" o:spid="_x0000_s1038" type="#_x0000_t202" style="position:absolute;left:0;text-align:left;margin-left:0;margin-top:259.7pt;width:210.75pt;height:.0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" stroked="f">
                  <v:textbox style="mso-fit-shape-to-text:t" inset="0,0,0,0">
                    <w:txbxContent>
                      <w:p w14:paraId="21754C92" w14:textId="248B904B" w:rsidR="00B64221" w:rsidRPr="0021729F" w:rsidRDefault="00B64221">
                        <w:pPr>
                          <w:pStyle w:val="Titulek"/>
                          <w:ind w:left="0"/>
                          <w:rPr>
                            <w:noProof/>
                          </w:rPr>
                          <w:pPrChange w:id="87" w:author="Petr Krautwurst" w:date="2021-01-07T21:33:00Z">
                            <w:pPr/>
                          </w:pPrChange>
                        </w:pPr>
                        <w:ins w:id="88" w:author="Petr Krautwurst" w:date="2021-01-07T21:33:00Z">
                          <w:r>
                            <w:t xml:space="preserve">Obrázek 1.12: </w:t>
                          </w:r>
                        </w:ins>
                        <w:ins w:id="89" w:author="Petr Krautwurst" w:date="2021-01-07T21:38:00Z">
                          <w:r w:rsidR="00DF5E31">
                            <w:t>Hluboké vs posilované učení</w:t>
                          </w:r>
                        </w:ins>
                      </w:p>
                    </w:txbxContent>
                  </v:textbox>
                  <w10:wrap type="topAndBottom" anchorx="margin"/>
                </v:shape>
              </w:pict>
            </mc:Fallback>
          </mc:AlternateContent>
        </w:r>
      </w:ins>
      <w:del w:id="90" w:author="Petr Krautwurst" w:date="2021-01-07T21:29:00Z">
        <w:r w:rsidR="000F67CC" w:rsidDel="00B64221">
          <w:rPr>
            <w:noProof/>
          </w:rPr>
          <w:drawing>
            <wp:anchor distT="0" distB="0" distL="114300" distR="114300" simplePos="0" relativeHeight="251686912" behindDoc="0" locked="0" layoutInCell="1" allowOverlap="1" wp14:anchorId="5C9D379F" wp14:editId="0D742E62">
              <wp:simplePos x="0" y="0"/>
              <wp:positionH relativeFrom="margin">
                <wp:align>center</wp:align>
              </wp:positionH>
              <wp:positionV relativeFrom="paragraph">
                <wp:posOffset>1154430</wp:posOffset>
              </wp:positionV>
              <wp:extent cx="3537585" cy="1266825"/>
              <wp:effectExtent l="19050" t="19050" r="24765" b="28575"/>
              <wp:wrapTopAndBottom/>
              <wp:docPr id="35" name="Obráze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7585" cy="12668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0F67CC" w:rsidDel="00B64221">
          <w:rPr>
            <w:noProof/>
          </w:rPr>
          <mc:AlternateContent>
            <mc:Choice Requires="wps">
              <w:drawing>
                <wp:anchor distT="0" distB="0" distL="114300" distR="114300" simplePos="0" relativeHeight="251685888" behindDoc="0" locked="0" layoutInCell="1" allowOverlap="1" wp14:anchorId="3E016D28" wp14:editId="3D241123">
                  <wp:simplePos x="0" y="0"/>
                  <wp:positionH relativeFrom="margin">
                    <wp:align>center</wp:align>
                  </wp:positionH>
                  <wp:positionV relativeFrom="paragraph">
                    <wp:posOffset>2597150</wp:posOffset>
                  </wp:positionV>
                  <wp:extent cx="4495800" cy="635"/>
                  <wp:effectExtent l="0" t="0" r="0" b="3810"/>
                  <wp:wrapTopAndBottom/>
                  <wp:docPr id="37" name="Textové pole 37"/>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14:paraId="55722875" w14:textId="77777777" w:rsidR="00CB18A2" w:rsidRPr="00B1794D" w:rsidRDefault="00CB18A2" w:rsidP="000F67CC">
                              <w:pPr>
                                <w:pStyle w:val="Titulek"/>
                                <w:ind w:left="0"/>
                                <w:rPr>
                                  <w:noProof/>
                                </w:rPr>
                              </w:pPr>
                              <w:r>
                                <w:t>Obrázek 1.12: MLP vs deep MLP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016D28" id="Textové pole 37" o:spid="_x0000_s1039" type="#_x0000_t202" style="position:absolute;left:0;text-align:left;margin-left:0;margin-top:204.5pt;width:354pt;height:.0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" stroked="f">
                  <v:textbox style="mso-fit-shape-to-text:t" inset="0,0,0,0">
                    <w:txbxContent>
                      <w:p w14:paraId="55722875" w14:textId="77777777" w:rsidR="00CB18A2" w:rsidRPr="00B1794D" w:rsidRDefault="00CB18A2" w:rsidP="000F67CC">
                        <w:pPr>
                          <w:pStyle w:val="Titulek"/>
                          <w:ind w:left="0"/>
                          <w:rPr>
                            <w:noProof/>
                          </w:rPr>
                        </w:pPr>
                        <w:r>
                          <w:t>Obrázek 1.12: MLP vs deep MLP</w:t>
                        </w:r>
                      </w:p>
                    </w:txbxContent>
                  </v:textbox>
                  <w10:wrap type="topAndBottom" anchorx="margin"/>
                </v:shape>
              </w:pict>
            </mc:Fallback>
          </mc:AlternateContent>
        </w:r>
      </w:del>
      <w:r w:rsidR="000F67CC">
        <w:t>Není žádný oficiální práh hloubky, který by rozděloval hluboké učení a obyčejné „mělké“ učení, nicméně většina vědců se shoduje na tom, že deep learning zahrnuje hloubku CAP větší než dva. CAP o hloubce dva se ukázal jako univerzální aproximátor ve smyslu, že umí napodobovat jakoukoli funkci.</w:t>
      </w:r>
    </w:p>
    <w:p w14:paraId="006F9124" w14:textId="77777777" w:rsidR="000F67CC" w:rsidRDefault="000F67CC" w:rsidP="000F67CC">
      <w:pPr>
        <w:pStyle w:val="Nadpis1"/>
      </w:pPr>
      <w:bookmarkStart w:id="91" w:name="_Toc60740690"/>
      <w:r w:rsidRPr="00F003C7">
        <w:lastRenderedPageBreak/>
        <w:t>Využité technologie</w:t>
      </w:r>
      <w:bookmarkEnd w:id="91"/>
    </w:p>
    <w:p w14:paraId="531FD3DD" w14:textId="77777777" w:rsidR="000F67CC" w:rsidRDefault="000F67CC" w:rsidP="000F67CC">
      <w:r>
        <w:t>Celá aplikace je napsána v programovacím jazyce Python. Python je přehledný, jednoduchý na čtení, rychle a jednoduše se v něm realizují složité věci, bývá často používán ve světě umělých inteligencí. Konkrétně je využit Python 3.7.9, jelikož TensorFlow 2.1.0 nepodporuje novější verzi jazyka Python.</w:t>
      </w:r>
    </w:p>
    <w:p w14:paraId="070FB190" w14:textId="77777777" w:rsidR="000F67CC" w:rsidRDefault="000F67CC" w:rsidP="000F67CC">
      <w:pPr>
        <w:pStyle w:val="Nadpis2"/>
      </w:pPr>
      <w:bookmarkStart w:id="92" w:name="_Toc60740691"/>
      <w:r>
        <w:t>Kivy</w:t>
      </w:r>
      <w:bookmarkEnd w:id="92"/>
    </w:p>
    <w:p w14:paraId="001B8BF3" w14:textId="77777777" w:rsidR="000F67CC" w:rsidRDefault="000F67CC" w:rsidP="000F67CC">
      <w:r>
        <w:rPr>
          <w:noProof/>
        </w:rPr>
        <w:drawing>
          <wp:anchor distT="0" distB="0" distL="114300" distR="114300" simplePos="0" relativeHeight="251687936" behindDoc="0" locked="0" layoutInCell="1" allowOverlap="1" wp14:anchorId="4CC07980" wp14:editId="0F02140C">
            <wp:simplePos x="0" y="0"/>
            <wp:positionH relativeFrom="page">
              <wp:posOffset>3590290</wp:posOffset>
            </wp:positionH>
            <wp:positionV relativeFrom="paragraph">
              <wp:posOffset>1375410</wp:posOffset>
            </wp:positionV>
            <wp:extent cx="904875" cy="904875"/>
            <wp:effectExtent l="0" t="0" r="9525" b="9525"/>
            <wp:wrapTopAndBottom/>
            <wp:docPr id="39" name="Obrázek 39" descr="Lekce 1 - Představení Kivy frameworku a tvorba prvních aplikac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ekce 1 - Představení Kivy frameworku a tvorba prvních aplikací"/>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8960" behindDoc="0" locked="0" layoutInCell="1" allowOverlap="1" wp14:anchorId="5DC7BD17" wp14:editId="52AE060D">
                <wp:simplePos x="0" y="0"/>
                <wp:positionH relativeFrom="column">
                  <wp:posOffset>2115185</wp:posOffset>
                </wp:positionH>
                <wp:positionV relativeFrom="paragraph">
                  <wp:posOffset>2280285</wp:posOffset>
                </wp:positionV>
                <wp:extent cx="1343025" cy="635"/>
                <wp:effectExtent l="0" t="0" r="9525" b="3810"/>
                <wp:wrapTopAndBottom/>
                <wp:docPr id="40" name="Textové pole 40"/>
                <wp:cNvGraphicFramePr/>
                <a:graphic xmlns:a="http://schemas.openxmlformats.org/drawingml/2006/main">
                  <a:graphicData uri="http://schemas.microsoft.com/office/word/2010/wordprocessingShape">
                    <wps:wsp>
                      <wps:cNvSpPr txBox="1"/>
                      <wps:spPr>
                        <a:xfrm>
                          <a:off x="0" y="0"/>
                          <a:ext cx="1343025" cy="635"/>
                        </a:xfrm>
                        <a:prstGeom prst="rect">
                          <a:avLst/>
                        </a:prstGeom>
                        <a:solidFill>
                          <a:prstClr val="white"/>
                        </a:solidFill>
                        <a:ln>
                          <a:noFill/>
                        </a:ln>
                      </wps:spPr>
                      <wps:txbx>
                        <w:txbxContent>
                          <w:p w14:paraId="2D9126E0" w14:textId="77777777" w:rsidR="00CB18A2" w:rsidRPr="00BE6C3A" w:rsidRDefault="00CB18A2" w:rsidP="000F67CC">
                            <w:pPr>
                              <w:pStyle w:val="Titulek"/>
                              <w:ind w:left="0"/>
                              <w:rPr>
                                <w:noProof/>
                              </w:rPr>
                            </w:pPr>
                            <w:r>
                              <w:t>Obrázek 2.1: Kivy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C7BD17" id="Textové pole 40" o:spid="_x0000_s1040" type="#_x0000_t202" style="position:absolute;left:0;text-align:left;margin-left:166.55pt;margin-top:179.55pt;width:105.75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" stroked="f">
                <v:textbox style="mso-fit-shape-to-text:t" inset="0,0,0,0">
                  <w:txbxContent>
                    <w:p w14:paraId="2D9126E0" w14:textId="77777777" w:rsidR="00CB18A2" w:rsidRPr="00BE6C3A" w:rsidRDefault="00CB18A2" w:rsidP="000F67CC">
                      <w:pPr>
                        <w:pStyle w:val="Titulek"/>
                        <w:ind w:left="0"/>
                        <w:rPr>
                          <w:noProof/>
                        </w:rPr>
                      </w:pPr>
                      <w:r>
                        <w:t>Obrázek 2.1: Kivy</w:t>
                      </w:r>
                    </w:p>
                  </w:txbxContent>
                </v:textbox>
                <w10:wrap type="topAndBottom"/>
              </v:shape>
            </w:pict>
          </mc:Fallback>
        </mc:AlternateContent>
      </w:r>
      <w:r>
        <w:t xml:space="preserve">Grafická část aplikace je realizována pomocí knihovny Kivy. </w:t>
      </w:r>
      <w:r w:rsidRPr="00383ECD">
        <w:t xml:space="preserve">Kivy je multiplatformní grafická knihovna, akcelerovaná pomocí grafického rozhraní OpenGL. Další výhodou knihovny Kivy je její přístup. Na rozdíl od ostatních knihoven, kde základem je opakující se vykreslovací funkce, Kivy klade spíše důraz na změny. </w:t>
      </w:r>
      <w:r>
        <w:t xml:space="preserve">Díky tomu je celý </w:t>
      </w:r>
      <w:r w:rsidRPr="00383ECD">
        <w:t>kód přehlednější, jednodušší a rychlejší.</w:t>
      </w:r>
      <w:r w:rsidRPr="00826B21">
        <w:t xml:space="preserve"> </w:t>
      </w:r>
    </w:p>
    <w:p w14:paraId="3BD4AA51" w14:textId="77777777" w:rsidR="000F67CC" w:rsidRDefault="000F67CC" w:rsidP="000F67CC">
      <w:pPr>
        <w:pStyle w:val="Nadpis2"/>
      </w:pPr>
      <w:bookmarkStart w:id="93" w:name="_Toc60740692"/>
      <w:r>
        <w:t>TensorFlow, Keras</w:t>
      </w:r>
      <w:bookmarkEnd w:id="93"/>
    </w:p>
    <w:p w14:paraId="6896B260" w14:textId="7749BAB4" w:rsidR="000F67CC" w:rsidRDefault="000F67CC" w:rsidP="000F67CC">
      <w:r>
        <w:t>TensorFlow je bezplatná a otevřená softwarová knihovna pro strojové učení. Může být použit v celé řadě úkolů, ale má zvláštní zaměření na trénink a odvozování hlubokých neuronových sítí. TensorFlow je symbolická matematická knihovna založená na toku dat a diferencovatelném programování.</w:t>
      </w:r>
      <w:r w:rsidR="00BC2763">
        <w:t xml:space="preserve"> Konkrétně jsem využil TensorFlow 2.1.0. </w:t>
      </w:r>
    </w:p>
    <w:p w14:paraId="78460A01" w14:textId="77777777" w:rsidR="000F67CC" w:rsidRPr="008942A6" w:rsidRDefault="000F67CC" w:rsidP="000F67CC">
      <w:r>
        <w:rPr>
          <w:noProof/>
        </w:rPr>
        <mc:AlternateContent>
          <mc:Choice Requires="wps">
            <w:drawing>
              <wp:anchor distT="0" distB="0" distL="114300" distR="114300" simplePos="0" relativeHeight="251691008" behindDoc="0" locked="0" layoutInCell="1" allowOverlap="1" wp14:anchorId="792B13BC" wp14:editId="04A10C89">
                <wp:simplePos x="0" y="0"/>
                <wp:positionH relativeFrom="margin">
                  <wp:align>center</wp:align>
                </wp:positionH>
                <wp:positionV relativeFrom="paragraph">
                  <wp:posOffset>1894205</wp:posOffset>
                </wp:positionV>
                <wp:extent cx="2324100" cy="635"/>
                <wp:effectExtent l="0" t="0" r="0" b="3810"/>
                <wp:wrapTopAndBottom/>
                <wp:docPr id="43" name="Textové pole 43"/>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26F8BA40" w14:textId="77777777" w:rsidR="00CB18A2" w:rsidRPr="00414A60" w:rsidRDefault="00CB18A2" w:rsidP="000F67CC">
                            <w:pPr>
                              <w:pStyle w:val="Titulek"/>
                              <w:ind w:left="0"/>
                              <w:rPr>
                                <w:noProof/>
                              </w:rPr>
                            </w:pPr>
                            <w:r>
                              <w:t>Obrázek 2.2: TensorFlow a Keras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2B13BC" id="Textové pole 43" o:spid="_x0000_s1041" type="#_x0000_t202" style="position:absolute;left:0;text-align:left;margin-left:0;margin-top:149.15pt;width:183pt;height:.05pt;z-index:251691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" stroked="f">
                <v:textbox style="mso-fit-shape-to-text:t" inset="0,0,0,0">
                  <w:txbxContent>
                    <w:p w14:paraId="26F8BA40" w14:textId="77777777" w:rsidR="00CB18A2" w:rsidRPr="00414A60" w:rsidRDefault="00CB18A2" w:rsidP="000F67CC">
                      <w:pPr>
                        <w:pStyle w:val="Titulek"/>
                        <w:ind w:left="0"/>
                        <w:rPr>
                          <w:noProof/>
                        </w:rPr>
                      </w:pPr>
                      <w:r>
                        <w:t>Obrázek 2.2: TensorFlow a Keras</w:t>
                      </w:r>
                    </w:p>
                  </w:txbxContent>
                </v:textbox>
                <w10:wrap type="topAndBottom" anchorx="margin"/>
              </v:shape>
            </w:pict>
          </mc:Fallback>
        </mc:AlternateContent>
      </w:r>
      <w:r>
        <w:rPr>
          <w:noProof/>
        </w:rPr>
        <w:drawing>
          <wp:anchor distT="0" distB="0" distL="114300" distR="114300" simplePos="0" relativeHeight="251689984" behindDoc="0" locked="0" layoutInCell="1" allowOverlap="1" wp14:anchorId="316A935A" wp14:editId="60A3A448">
            <wp:simplePos x="0" y="0"/>
            <wp:positionH relativeFrom="margin">
              <wp:align>center</wp:align>
            </wp:positionH>
            <wp:positionV relativeFrom="paragraph">
              <wp:posOffset>872490</wp:posOffset>
            </wp:positionV>
            <wp:extent cx="2228850" cy="947420"/>
            <wp:effectExtent l="0" t="0" r="0" b="5080"/>
            <wp:wrapTopAndBottom/>
            <wp:docPr id="42" name="Obrázek 42" descr="Training and Serving ML models with tf.keras - Edn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raining and Serving ML models with tf.keras - Ednsquar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228850" cy="947420"/>
                    </a:xfrm>
                    <a:prstGeom prst="rect">
                      <a:avLst/>
                    </a:prstGeom>
                    <a:noFill/>
                    <a:ln>
                      <a:noFill/>
                    </a:ln>
                  </pic:spPr>
                </pic:pic>
              </a:graphicData>
            </a:graphic>
            <wp14:sizeRelH relativeFrom="margin">
              <wp14:pctWidth>0</wp14:pctWidth>
            </wp14:sizeRelH>
            <wp14:sizeRelV relativeFrom="margin">
              <wp14:pctHeight>0</wp14:pctHeight>
            </wp14:sizeRelV>
          </wp:anchor>
        </w:drawing>
      </w:r>
      <w:r>
        <w:t>Pro samotné učení a predikci je použita knihovna Keras, což je nadstavba knihovny TensorFlow specializovaná na umělé neuronové sítě a umělou inteligenci. Použití této knihovny značně zrychluje i zjednodušuje celý proces.</w:t>
      </w:r>
    </w:p>
    <w:p w14:paraId="31FAAF3E" w14:textId="24220A92" w:rsidR="000F67CC" w:rsidRDefault="000F67CC" w:rsidP="000F67CC">
      <w:pPr>
        <w:pStyle w:val="Nadpis1"/>
      </w:pPr>
      <w:bookmarkStart w:id="94" w:name="_Toc60740693"/>
      <w:r>
        <w:lastRenderedPageBreak/>
        <w:t>Způsoby řešení a použité postupy</w:t>
      </w:r>
      <w:bookmarkEnd w:id="94"/>
    </w:p>
    <w:p w14:paraId="7921A022" w14:textId="77777777" w:rsidR="000F67CC" w:rsidRDefault="000F67CC" w:rsidP="000F67CC">
      <w:pPr>
        <w:pStyle w:val="Nadpis2"/>
      </w:pPr>
      <w:bookmarkStart w:id="95" w:name="_Toc60740694"/>
      <w:r>
        <w:t>Prostředí</w:t>
      </w:r>
      <w:bookmarkEnd w:id="95"/>
    </w:p>
    <w:p w14:paraId="1A09248D" w14:textId="6A67B76A" w:rsidR="000F67CC" w:rsidRDefault="00EA3277" w:rsidP="000F67CC">
      <w:r>
        <w:rPr>
          <w:noProof/>
        </w:rPr>
        <mc:AlternateContent>
          <mc:Choice Requires="wps">
            <w:drawing>
              <wp:anchor distT="0" distB="0" distL="114300" distR="114300" simplePos="0" relativeHeight="251693056" behindDoc="0" locked="0" layoutInCell="1" allowOverlap="1" wp14:anchorId="00E24E07" wp14:editId="074330B2">
                <wp:simplePos x="0" y="0"/>
                <wp:positionH relativeFrom="margin">
                  <wp:posOffset>25400</wp:posOffset>
                </wp:positionH>
                <wp:positionV relativeFrom="paragraph">
                  <wp:posOffset>5059680</wp:posOffset>
                </wp:positionV>
                <wp:extent cx="5572125" cy="438150"/>
                <wp:effectExtent l="0" t="0" r="9525" b="0"/>
                <wp:wrapTopAndBottom/>
                <wp:docPr id="11" name="Textové pole 11"/>
                <wp:cNvGraphicFramePr/>
                <a:graphic xmlns:a="http://schemas.openxmlformats.org/drawingml/2006/main">
                  <a:graphicData uri="http://schemas.microsoft.com/office/word/2010/wordprocessingShape">
                    <wps:wsp>
                      <wps:cNvSpPr txBox="1"/>
                      <wps:spPr>
                        <a:xfrm>
                          <a:off x="0" y="0"/>
                          <a:ext cx="5572125" cy="438150"/>
                        </a:xfrm>
                        <a:prstGeom prst="rect">
                          <a:avLst/>
                        </a:prstGeom>
                        <a:solidFill>
                          <a:prstClr val="white"/>
                        </a:solidFill>
                        <a:ln>
                          <a:noFill/>
                        </a:ln>
                      </wps:spPr>
                      <wps:txbx>
                        <w:txbxContent>
                          <w:p w14:paraId="472EFFD0" w14:textId="77777777" w:rsidR="00CB18A2" w:rsidRPr="00FA42DC" w:rsidRDefault="00CB18A2" w:rsidP="000F67CC">
                            <w:pPr>
                              <w:pStyle w:val="Titulek"/>
                              <w:ind w:left="0"/>
                              <w:rPr>
                                <w:rFonts w:ascii="Arial" w:hAnsi="Arial"/>
                                <w:noProof/>
                              </w:rPr>
                            </w:pPr>
                            <w:r>
                              <w:t>Obrázek 3.1: Prostředí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E24E07" id="Textové pole 11" o:spid="_x0000_s1042" type="#_x0000_t202" style="position:absolute;left:0;text-align:left;margin-left:2pt;margin-top:398.4pt;width:438.75pt;height:34.5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" stroked="f">
                <v:textbox inset="0,0,0,0">
                  <w:txbxContent>
                    <w:p w14:paraId="472EFFD0" w14:textId="77777777" w:rsidR="00CB18A2" w:rsidRPr="00FA42DC" w:rsidRDefault="00CB18A2" w:rsidP="000F67CC">
                      <w:pPr>
                        <w:pStyle w:val="Titulek"/>
                        <w:ind w:left="0"/>
                        <w:rPr>
                          <w:rFonts w:ascii="Arial" w:hAnsi="Arial"/>
                          <w:noProof/>
                        </w:rPr>
                      </w:pPr>
                      <w:r>
                        <w:t>Obrázek 3.1: Prostředí</w:t>
                      </w:r>
                    </w:p>
                  </w:txbxContent>
                </v:textbox>
                <w10:wrap type="topAndBottom" anchorx="margin"/>
              </v:shape>
            </w:pict>
          </mc:Fallback>
        </mc:AlternateContent>
      </w:r>
      <w:r>
        <w:rPr>
          <w:noProof/>
        </w:rPr>
        <w:drawing>
          <wp:anchor distT="0" distB="0" distL="114300" distR="114300" simplePos="0" relativeHeight="251692032" behindDoc="0" locked="0" layoutInCell="1" allowOverlap="1" wp14:anchorId="71E862F1" wp14:editId="30B38762">
            <wp:simplePos x="0" y="0"/>
            <wp:positionH relativeFrom="margin">
              <wp:posOffset>-1270</wp:posOffset>
            </wp:positionH>
            <wp:positionV relativeFrom="paragraph">
              <wp:posOffset>1853565</wp:posOffset>
            </wp:positionV>
            <wp:extent cx="5581650" cy="3100705"/>
            <wp:effectExtent l="0" t="0" r="0" b="4445"/>
            <wp:wrapTopAndBottom/>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581650" cy="3100705"/>
                    </a:xfrm>
                    <a:prstGeom prst="rect">
                      <a:avLst/>
                    </a:prstGeom>
                    <a:noFill/>
                    <a:ln>
                      <a:noFill/>
                    </a:ln>
                  </pic:spPr>
                </pic:pic>
              </a:graphicData>
            </a:graphic>
            <wp14:sizeRelH relativeFrom="page">
              <wp14:pctWidth>0</wp14:pctWidth>
            </wp14:sizeRelH>
            <wp14:sizeRelV relativeFrom="page">
              <wp14:pctHeight>0</wp14:pctHeight>
            </wp14:sizeRelV>
          </wp:anchor>
        </w:drawing>
      </w:r>
      <w:r w:rsidR="000F67CC">
        <w:t>Prostředí je 2D rovina, která je založena na hře FlappyBird. Jedná se o s</w:t>
      </w:r>
      <w:r w:rsidR="000F67CC" w:rsidRPr="00705A34">
        <w:t>ide-scrolling</w:t>
      </w:r>
      <w:r w:rsidR="000F67CC">
        <w:t xml:space="preserve"> hru, ve které hráč ovládá ptáčka a má za úkol prolétávat mezerami mezi trubkami. Ptáček se pohybuje pouze po ose </w:t>
      </w:r>
      <w:r w:rsidR="000F67CC">
        <w:rPr>
          <w:i/>
          <w:iCs/>
        </w:rPr>
        <w:t>y</w:t>
      </w:r>
      <w:r w:rsidR="000F67CC" w:rsidRPr="003650D7">
        <w:t xml:space="preserve">, při stisknutí klávesy ptáček skočí a následně padá (podle </w:t>
      </w:r>
      <w:r w:rsidR="000F67CC">
        <w:t xml:space="preserve">kvadratické funkce). Trubkám se náhodně vygeneruje </w:t>
      </w:r>
      <w:r w:rsidR="000F67CC" w:rsidRPr="00BD7A54">
        <w:rPr>
          <w:i/>
          <w:iCs/>
        </w:rPr>
        <w:t>y</w:t>
      </w:r>
      <w:r w:rsidR="000F67CC">
        <w:t xml:space="preserve"> pozice mezery, poté se jen posouvají doleva. Když ptáček proskočí trubkou, přičte se jeden bod. Pokud dojde ke kolizi ptáčka s trubkou, ptáček je označen jako mrtvý – přestane se hýbat, zčervená a je odsunut za okraj spolu s trubkou.</w:t>
      </w:r>
    </w:p>
    <w:p w14:paraId="6BCBF3C9" w14:textId="265F53FF" w:rsidR="000F67CC" w:rsidRDefault="000F67CC" w:rsidP="000F67CC">
      <w:pPr>
        <w:pStyle w:val="Nadpis2"/>
      </w:pPr>
      <w:bookmarkStart w:id="96" w:name="_Toc60740695"/>
      <w:r>
        <w:t>Umělá inteligence</w:t>
      </w:r>
      <w:bookmarkEnd w:id="96"/>
    </w:p>
    <w:p w14:paraId="0A545990" w14:textId="461DA93F" w:rsidR="000F67CC" w:rsidRDefault="000F67CC" w:rsidP="000F67CC">
      <w:r>
        <w:t xml:space="preserve">Umělá inteligence je realizována pomocí vícevrstvého </w:t>
      </w:r>
      <w:proofErr w:type="spellStart"/>
      <w:r>
        <w:t>perceptronu</w:t>
      </w:r>
      <w:proofErr w:type="spellEnd"/>
      <w:r w:rsidR="00F62F9C">
        <w:t xml:space="preserve"> a deep learningu</w:t>
      </w:r>
      <w:r w:rsidR="00C80E3B">
        <w:t xml:space="preserve"> – metoda učení s učitelem</w:t>
      </w:r>
      <w:r>
        <w:t xml:space="preserve">. Model získává informace o pozici ptáčka na ose </w:t>
      </w:r>
      <w:r w:rsidRPr="00D60AA8">
        <w:rPr>
          <w:i/>
          <w:iCs/>
        </w:rPr>
        <w:t>y</w:t>
      </w:r>
      <w:r>
        <w:t xml:space="preserve"> a o pozici mezery nejbližší trubky na ose y.</w:t>
      </w:r>
    </w:p>
    <w:p w14:paraId="025A0ECC" w14:textId="000053EA" w:rsidR="0085621E" w:rsidRDefault="00D97151" w:rsidP="000F67CC">
      <w:r>
        <w:t>Model se při vytváření rovnou naučí. Nejdříve se vygenerují náhodná data situací, které mohou ve hře nastat.</w:t>
      </w:r>
      <w:r w:rsidR="00297527">
        <w:t xml:space="preserve"> K těmto datům se vygenerují očekávané výstupy modelu </w:t>
      </w:r>
      <w:r w:rsidR="00CC2AED">
        <w:t xml:space="preserve">– </w:t>
      </w:r>
      <w:r w:rsidR="00297527">
        <w:t xml:space="preserve">pokud je pták </w:t>
      </w:r>
      <w:r w:rsidR="00297527">
        <w:lastRenderedPageBreak/>
        <w:t>níž, než je spodní trubka, musí skočit</w:t>
      </w:r>
      <w:r w:rsidR="0004128D">
        <w:t>, jindy zůstává v klidu</w:t>
      </w:r>
      <w:r w:rsidR="00297527">
        <w:t>.</w:t>
      </w:r>
      <w:r>
        <w:t xml:space="preserve"> Poté se tyto čísla převedou mezi 0 a 1 a model se na nich učí.</w:t>
      </w:r>
    </w:p>
    <w:p w14:paraId="073A2F8D" w14:textId="3E156C32" w:rsidR="00D97151" w:rsidRDefault="00D97151" w:rsidP="000F67CC">
      <w:r>
        <w:t>Při každém kroku model dostává data</w:t>
      </w:r>
      <w:r w:rsidR="00A05938">
        <w:t>, opět je převede do intervalu 0 až 1</w:t>
      </w:r>
      <w:r>
        <w:t xml:space="preserve"> a vrátí svůj výstup. Výstup modelu určuje, zda ptáček skočí, či nikoli.</w:t>
      </w:r>
    </w:p>
    <w:p w14:paraId="56E49713" w14:textId="182079BD" w:rsidR="00BE2D15" w:rsidRDefault="00BE2D15" w:rsidP="000F67CC">
      <w:r>
        <w:t>Ukázka kódu – zadávání dat modelu a vyhodnocení jeho výstupu:</w:t>
      </w:r>
    </w:p>
    <w:p w14:paraId="51275C5C" w14:textId="527EF21C" w:rsidR="00BE2D15" w:rsidDel="00251977" w:rsidRDefault="00BE2D15">
      <w:pPr>
        <w:pStyle w:val="FormtovanvHTML"/>
        <w:shd w:val="clear" w:color="auto" w:fill="F9F9F9"/>
        <w:rPr>
          <w:del w:id="97" w:author="Petr Krautwurst" w:date="2021-01-07T21:50:00Z"/>
          <w:rFonts w:ascii="Consolas" w:hAnsi="Consolas"/>
          <w:color w:val="808080"/>
        </w:rPr>
        <w:pPrChange w:id="98" w:author="Petr Krautwurst" w:date="2021-01-07T22:39:00Z">
          <w:pPr>
            <w:pStyle w:val="FormtovanvHTML"/>
            <w:shd w:val="clear" w:color="auto" w:fill="2B2B2B"/>
          </w:pPr>
        </w:pPrChange>
      </w:pPr>
      <w:del w:id="99" w:author="Petr Krautwurst" w:date="2021-01-07T21:50:00Z">
        <w:r w:rsidDel="00251977">
          <w:rPr>
            <w:rFonts w:ascii="Consolas" w:hAnsi="Consolas"/>
            <w:color w:val="A9B7C6"/>
          </w:rPr>
          <w:delText>data = [bird.center_y</w:delText>
        </w:r>
        <w:r w:rsidDel="00251977">
          <w:rPr>
            <w:rFonts w:ascii="Consolas" w:hAnsi="Consolas"/>
            <w:color w:val="CC7832"/>
          </w:rPr>
          <w:delText xml:space="preserve">,  </w:delText>
        </w:r>
        <w:r w:rsidDel="00251977">
          <w:rPr>
            <w:rFonts w:ascii="Consolas" w:hAnsi="Consolas"/>
            <w:color w:val="808080"/>
          </w:rPr>
          <w:delText># y ptáčka</w:delText>
        </w:r>
      </w:del>
    </w:p>
    <w:p w14:paraId="30A33089" w14:textId="096FDC18" w:rsidR="00BE2D15" w:rsidDel="00251977" w:rsidRDefault="00BE2D15">
      <w:pPr>
        <w:pStyle w:val="FormtovanvHTML"/>
        <w:shd w:val="clear" w:color="auto" w:fill="F9F9F9"/>
        <w:rPr>
          <w:del w:id="100" w:author="Petr Krautwurst" w:date="2021-01-07T21:50:00Z"/>
          <w:rFonts w:ascii="Consolas" w:hAnsi="Consolas"/>
          <w:color w:val="808080"/>
        </w:rPr>
        <w:pPrChange w:id="101" w:author="Petr Krautwurst" w:date="2021-01-07T22:39:00Z">
          <w:pPr>
            <w:pStyle w:val="FormtovanvHTML"/>
            <w:shd w:val="clear" w:color="auto" w:fill="2B2B2B"/>
          </w:pPr>
        </w:pPrChange>
      </w:pPr>
      <w:del w:id="102" w:author="Petr Krautwurst" w:date="2021-01-07T21:50:00Z">
        <w:r w:rsidDel="00251977">
          <w:rPr>
            <w:rFonts w:ascii="Consolas" w:hAnsi="Consolas"/>
            <w:color w:val="808080"/>
          </w:rPr>
          <w:tab/>
          <w:delText># y horní trubky</w:delText>
        </w:r>
        <w:r w:rsidDel="00251977">
          <w:rPr>
            <w:rFonts w:ascii="Consolas" w:hAnsi="Consolas"/>
            <w:color w:val="808080"/>
          </w:rPr>
          <w:br/>
          <w:delText xml:space="preserve">        </w:delText>
        </w:r>
        <w:r w:rsidDel="00251977">
          <w:rPr>
            <w:rFonts w:ascii="Consolas" w:hAnsi="Consolas"/>
            <w:color w:val="94558D"/>
          </w:rPr>
          <w:delText>self</w:delText>
        </w:r>
        <w:r w:rsidDel="00251977">
          <w:rPr>
            <w:rFonts w:ascii="Consolas" w:hAnsi="Consolas"/>
            <w:color w:val="A9B7C6"/>
          </w:rPr>
          <w:delText xml:space="preserve">.current_pipe.pipe_center - </w:delText>
        </w:r>
        <w:r w:rsidDel="00251977">
          <w:rPr>
            <w:rFonts w:ascii="Consolas" w:hAnsi="Consolas"/>
            <w:color w:val="94558D"/>
          </w:rPr>
          <w:delText>self</w:delText>
        </w:r>
        <w:r w:rsidDel="00251977">
          <w:rPr>
            <w:rFonts w:ascii="Consolas" w:hAnsi="Consolas"/>
            <w:color w:val="A9B7C6"/>
          </w:rPr>
          <w:delText xml:space="preserve">.current_pipe.GAP_SIZE / </w:delText>
        </w:r>
        <w:r w:rsidDel="00251977">
          <w:rPr>
            <w:rFonts w:ascii="Consolas" w:hAnsi="Consolas"/>
            <w:color w:val="6897BB"/>
          </w:rPr>
          <w:delText>2</w:delText>
        </w:r>
        <w:r w:rsidDel="00251977">
          <w:rPr>
            <w:rFonts w:ascii="Consolas" w:hAnsi="Consolas"/>
            <w:color w:val="A9B7C6"/>
          </w:rPr>
          <w:delText>]</w:delText>
        </w:r>
      </w:del>
    </w:p>
    <w:p w14:paraId="50D16983" w14:textId="27B59BDC" w:rsidR="00BE2D15" w:rsidDel="00251977" w:rsidRDefault="00BE2D15">
      <w:pPr>
        <w:pStyle w:val="FormtovanvHTML"/>
        <w:shd w:val="clear" w:color="auto" w:fill="F9F9F9"/>
        <w:rPr>
          <w:del w:id="103" w:author="Petr Krautwurst" w:date="2021-01-07T21:50:00Z"/>
          <w:rFonts w:ascii="Consolas" w:hAnsi="Consolas"/>
          <w:color w:val="808080"/>
        </w:rPr>
        <w:pPrChange w:id="104" w:author="Petr Krautwurst" w:date="2021-01-07T22:39:00Z">
          <w:pPr>
            <w:pStyle w:val="FormtovanvHTML"/>
            <w:shd w:val="clear" w:color="auto" w:fill="2B2B2B"/>
          </w:pPr>
        </w:pPrChange>
      </w:pPr>
      <w:del w:id="105" w:author="Petr Krautwurst" w:date="2021-01-07T21:50:00Z">
        <w:r w:rsidDel="00251977">
          <w:rPr>
            <w:rFonts w:ascii="Consolas" w:hAnsi="Consolas"/>
            <w:color w:val="808080"/>
          </w:rPr>
          <w:delText># Pokud model vrátí hodnotu větší než 0.5, ptáček skočí</w:delText>
        </w:r>
        <w:r w:rsidR="00551CEC" w:rsidDel="00251977">
          <w:rPr>
            <w:rFonts w:ascii="Consolas" w:hAnsi="Consolas"/>
            <w:color w:val="808080"/>
          </w:rPr>
          <w:delText xml:space="preserve"> (0.5 funguje nejlépe)</w:delText>
        </w:r>
        <w:r w:rsidDel="00251977">
          <w:rPr>
            <w:rFonts w:ascii="Consolas" w:hAnsi="Consolas"/>
            <w:color w:val="808080"/>
          </w:rPr>
          <w:br/>
        </w:r>
        <w:r w:rsidDel="00251977">
          <w:rPr>
            <w:rFonts w:ascii="Consolas" w:hAnsi="Consolas"/>
            <w:color w:val="CC7832"/>
          </w:rPr>
          <w:delText xml:space="preserve">if </w:delText>
        </w:r>
        <w:r w:rsidDel="00251977">
          <w:rPr>
            <w:rFonts w:ascii="Consolas" w:hAnsi="Consolas"/>
            <w:color w:val="94558D"/>
          </w:rPr>
          <w:delText>self</w:delText>
        </w:r>
        <w:r w:rsidDel="00251977">
          <w:rPr>
            <w:rFonts w:ascii="Consolas" w:hAnsi="Consolas"/>
            <w:color w:val="A9B7C6"/>
          </w:rPr>
          <w:delText xml:space="preserve">.bird_ai.predict(data) &gt; </w:delText>
        </w:r>
        <w:r w:rsidDel="00251977">
          <w:rPr>
            <w:rFonts w:ascii="Consolas" w:hAnsi="Consolas"/>
            <w:color w:val="6897BB"/>
          </w:rPr>
          <w:delText>0.5</w:delText>
        </w:r>
        <w:r w:rsidDel="00251977">
          <w:rPr>
            <w:rFonts w:ascii="Consolas" w:hAnsi="Consolas"/>
            <w:color w:val="A9B7C6"/>
          </w:rPr>
          <w:delText>:</w:delText>
        </w:r>
      </w:del>
    </w:p>
    <w:p w14:paraId="0F9939BD" w14:textId="6CEBE6FD" w:rsidR="00F206FD" w:rsidRDefault="00BE2D15">
      <w:pPr>
        <w:pStyle w:val="FormtovanvHTML"/>
        <w:shd w:val="clear" w:color="auto" w:fill="F9F9F9"/>
        <w:rPr>
          <w:ins w:id="106" w:author="Petr Krautwurst" w:date="2021-01-07T21:50:00Z"/>
          <w:rFonts w:ascii="Consolas" w:hAnsi="Consolas"/>
          <w:i/>
          <w:iCs/>
          <w:color w:val="808080"/>
        </w:rPr>
        <w:pPrChange w:id="107" w:author="Petr Krautwurst" w:date="2021-01-07T22:39:00Z">
          <w:pPr>
            <w:pStyle w:val="FormtovanvHTML"/>
            <w:shd w:val="clear" w:color="auto" w:fill="FFFFFF"/>
          </w:pPr>
        </w:pPrChange>
      </w:pPr>
      <w:del w:id="108" w:author="Petr Krautwurst" w:date="2021-01-07T21:50:00Z">
        <w:r w:rsidDel="00251977">
          <w:rPr>
            <w:rFonts w:ascii="Consolas" w:hAnsi="Consolas"/>
            <w:color w:val="808080"/>
          </w:rPr>
          <w:delText xml:space="preserve">    </w:delText>
        </w:r>
        <w:r w:rsidDel="00251977">
          <w:rPr>
            <w:rFonts w:ascii="Consolas" w:hAnsi="Consolas"/>
            <w:color w:val="A9B7C6"/>
          </w:rPr>
          <w:delText>bird.jump()</w:delText>
        </w:r>
      </w:del>
      <w:ins w:id="109" w:author="Petr Krautwurst" w:date="2021-01-07T21:49:00Z">
        <w:r w:rsidR="001815E4">
          <w:rPr>
            <w:rFonts w:ascii="Consolas" w:hAnsi="Consolas"/>
            <w:color w:val="000000"/>
          </w:rPr>
          <w:t xml:space="preserve">data = [bird.center_y,  </w:t>
        </w:r>
        <w:r w:rsidR="001815E4">
          <w:rPr>
            <w:rFonts w:ascii="Consolas" w:hAnsi="Consolas"/>
            <w:i/>
            <w:iCs/>
            <w:color w:val="808080"/>
          </w:rPr>
          <w:t># y ptáčka</w:t>
        </w:r>
      </w:ins>
    </w:p>
    <w:p w14:paraId="614894B2" w14:textId="77777777" w:rsidR="00F206FD" w:rsidRDefault="00F206FD">
      <w:pPr>
        <w:pStyle w:val="FormtovanvHTML"/>
        <w:shd w:val="clear" w:color="auto" w:fill="F9F9F9"/>
        <w:rPr>
          <w:ins w:id="110" w:author="Petr Krautwurst" w:date="2021-01-07T21:50:00Z"/>
          <w:rFonts w:ascii="Consolas" w:hAnsi="Consolas"/>
          <w:color w:val="000000"/>
        </w:rPr>
        <w:pPrChange w:id="111" w:author="Petr Krautwurst" w:date="2021-01-07T22:39:00Z">
          <w:pPr>
            <w:pStyle w:val="FormtovanvHTML"/>
            <w:shd w:val="clear" w:color="auto" w:fill="FFFFFF"/>
          </w:pPr>
        </w:pPrChange>
      </w:pPr>
      <w:ins w:id="112" w:author="Petr Krautwurst" w:date="2021-01-07T21:50:00Z">
        <w:r>
          <w:rPr>
            <w:rFonts w:ascii="Consolas" w:hAnsi="Consolas"/>
            <w:i/>
            <w:iCs/>
            <w:color w:val="808080"/>
          </w:rPr>
          <w:tab/>
          <w:t># y horní trubky</w:t>
        </w:r>
      </w:ins>
      <w:ins w:id="113" w:author="Petr Krautwurst" w:date="2021-01-07T21:49:00Z">
        <w:r w:rsidR="001815E4">
          <w:rPr>
            <w:rFonts w:ascii="Consolas" w:hAnsi="Consolas"/>
            <w:i/>
            <w:iCs/>
            <w:color w:val="808080"/>
          </w:rPr>
          <w:br/>
          <w:t xml:space="preserve">        </w:t>
        </w:r>
        <w:r w:rsidR="001815E4">
          <w:rPr>
            <w:rFonts w:ascii="Consolas" w:hAnsi="Consolas"/>
            <w:color w:val="94558D"/>
          </w:rPr>
          <w:t>self</w:t>
        </w:r>
        <w:r w:rsidR="001815E4">
          <w:rPr>
            <w:rFonts w:ascii="Consolas" w:hAnsi="Consolas"/>
            <w:color w:val="000000"/>
          </w:rPr>
          <w:t xml:space="preserve">.current_pipe.pipe_center - </w:t>
        </w:r>
        <w:r w:rsidR="001815E4">
          <w:rPr>
            <w:rFonts w:ascii="Consolas" w:hAnsi="Consolas"/>
            <w:color w:val="94558D"/>
          </w:rPr>
          <w:t>self</w:t>
        </w:r>
        <w:r w:rsidR="001815E4">
          <w:rPr>
            <w:rFonts w:ascii="Consolas" w:hAnsi="Consolas"/>
            <w:color w:val="000000"/>
          </w:rPr>
          <w:t xml:space="preserve">.current_pipe.GAP_SIZE / </w:t>
        </w:r>
        <w:r w:rsidR="001815E4">
          <w:rPr>
            <w:rFonts w:ascii="Consolas" w:hAnsi="Consolas"/>
            <w:color w:val="0000FF"/>
          </w:rPr>
          <w:t>2</w:t>
        </w:r>
        <w:r w:rsidR="001815E4">
          <w:rPr>
            <w:rFonts w:ascii="Consolas" w:hAnsi="Consolas"/>
            <w:color w:val="000000"/>
          </w:rPr>
          <w:t>]</w:t>
        </w:r>
      </w:ins>
    </w:p>
    <w:p w14:paraId="55F2E637" w14:textId="395B78A8" w:rsidR="001815E4" w:rsidRPr="001815E4" w:rsidDel="001815E4" w:rsidRDefault="00F206FD">
      <w:pPr>
        <w:pStyle w:val="FormtovanvHTML"/>
        <w:shd w:val="clear" w:color="auto" w:fill="F9F9F9"/>
        <w:rPr>
          <w:del w:id="114" w:author="Petr Krautwurst" w:date="2021-01-07T21:49:00Z"/>
          <w:rFonts w:ascii="Consolas" w:hAnsi="Consolas"/>
          <w:color w:val="000000"/>
          <w:rPrChange w:id="115" w:author="Petr Krautwurst" w:date="2021-01-07T21:49:00Z">
            <w:rPr>
              <w:del w:id="116" w:author="Petr Krautwurst" w:date="2021-01-07T21:49:00Z"/>
              <w:rFonts w:ascii="Consolas" w:hAnsi="Consolas"/>
              <w:color w:val="A9B7C6"/>
            </w:rPr>
          </w:rPrChange>
        </w:rPr>
        <w:pPrChange w:id="117" w:author="Petr Krautwurst" w:date="2021-01-07T22:39:00Z">
          <w:pPr>
            <w:pStyle w:val="FormtovanvHTML"/>
            <w:shd w:val="clear" w:color="auto" w:fill="2B2B2B"/>
          </w:pPr>
        </w:pPrChange>
      </w:pPr>
      <w:ins w:id="118" w:author="Petr Krautwurst" w:date="2021-01-07T21:50:00Z">
        <w:r>
          <w:rPr>
            <w:rFonts w:ascii="Consolas" w:hAnsi="Consolas"/>
            <w:i/>
            <w:iCs/>
            <w:color w:val="808080"/>
          </w:rPr>
          <w:t># Pokud model vrátí hodnotu větší než 0.5, ptáček skočí</w:t>
        </w:r>
      </w:ins>
      <w:ins w:id="119" w:author="Petr Krautwurst" w:date="2021-01-07T21:49:00Z">
        <w:r w:rsidR="001815E4">
          <w:rPr>
            <w:rFonts w:ascii="Consolas" w:hAnsi="Consolas"/>
            <w:i/>
            <w:iCs/>
            <w:color w:val="808080"/>
          </w:rPr>
          <w:br/>
        </w:r>
        <w:r w:rsidR="001815E4">
          <w:rPr>
            <w:rFonts w:ascii="Consolas" w:hAnsi="Consolas"/>
            <w:b/>
            <w:bCs/>
            <w:color w:val="000080"/>
          </w:rPr>
          <w:t xml:space="preserve">if </w:t>
        </w:r>
        <w:r w:rsidR="001815E4">
          <w:rPr>
            <w:rFonts w:ascii="Consolas" w:hAnsi="Consolas"/>
            <w:color w:val="94558D"/>
          </w:rPr>
          <w:t>self</w:t>
        </w:r>
        <w:r w:rsidR="001815E4">
          <w:rPr>
            <w:rFonts w:ascii="Consolas" w:hAnsi="Consolas"/>
            <w:color w:val="000000"/>
          </w:rPr>
          <w:t xml:space="preserve">.bird_ai.predict(data) &gt; </w:t>
        </w:r>
        <w:r w:rsidR="001815E4">
          <w:rPr>
            <w:rFonts w:ascii="Consolas" w:hAnsi="Consolas"/>
            <w:color w:val="0000FF"/>
          </w:rPr>
          <w:t>0.5</w:t>
        </w:r>
        <w:r w:rsidR="001815E4">
          <w:rPr>
            <w:rFonts w:ascii="Consolas" w:hAnsi="Consolas"/>
            <w:color w:val="000000"/>
          </w:rPr>
          <w:t>:</w:t>
        </w:r>
      </w:ins>
      <w:ins w:id="120" w:author="Petr Krautwurst" w:date="2021-01-07T21:50:00Z">
        <w:r>
          <w:rPr>
            <w:rFonts w:ascii="Consolas" w:hAnsi="Consolas"/>
            <w:i/>
            <w:iCs/>
            <w:color w:val="808080"/>
          </w:rPr>
          <w:t xml:space="preserve"> </w:t>
        </w:r>
      </w:ins>
      <w:ins w:id="121" w:author="Petr Krautwurst" w:date="2021-01-07T21:49:00Z">
        <w:r w:rsidR="001815E4">
          <w:rPr>
            <w:rFonts w:ascii="Consolas" w:hAnsi="Consolas"/>
            <w:i/>
            <w:iCs/>
            <w:color w:val="808080"/>
          </w:rPr>
          <w:br/>
          <w:t xml:space="preserve">    </w:t>
        </w:r>
        <w:r w:rsidR="001815E4">
          <w:rPr>
            <w:rFonts w:ascii="Consolas" w:hAnsi="Consolas"/>
            <w:color w:val="000000"/>
          </w:rPr>
          <w:t>bird.jump()</w:t>
        </w:r>
      </w:ins>
    </w:p>
    <w:p w14:paraId="0FCBF8E5" w14:textId="77777777" w:rsidR="001815E4" w:rsidRDefault="001815E4">
      <w:pPr>
        <w:pStyle w:val="FormtovanvHTML"/>
        <w:shd w:val="clear" w:color="auto" w:fill="F9F9F9"/>
        <w:pPrChange w:id="122" w:author="Petr Krautwurst" w:date="2021-01-07T22:39:00Z">
          <w:pPr/>
        </w:pPrChange>
      </w:pPr>
    </w:p>
    <w:p w14:paraId="11ACCE90" w14:textId="36DA2100" w:rsidR="00F62F9C" w:rsidDel="00BC10BE" w:rsidRDefault="00F62F9C" w:rsidP="000F67CC">
      <w:pPr>
        <w:rPr>
          <w:del w:id="123" w:author="ml" w:date="2021-01-05T19:35:00Z"/>
        </w:rPr>
      </w:pPr>
    </w:p>
    <w:p w14:paraId="736793C3" w14:textId="1CE57F06" w:rsidR="00A7602B" w:rsidRDefault="008A3BD8" w:rsidP="00A7602B">
      <w:pPr>
        <w:pStyle w:val="Nadpis3"/>
      </w:pPr>
      <w:r>
        <w:t xml:space="preserve"> </w:t>
      </w:r>
      <w:bookmarkStart w:id="124" w:name="_Toc60740696"/>
      <w:r w:rsidR="00A7602B">
        <w:t>Struktura modelu</w:t>
      </w:r>
      <w:bookmarkEnd w:id="124"/>
    </w:p>
    <w:p w14:paraId="26C6FB37" w14:textId="507B5050" w:rsidR="00683A24" w:rsidRDefault="00A7602B" w:rsidP="00A7602B">
      <w:r>
        <w:t xml:space="preserve">Vstupní vrstva obsahuje dva neurony. Dále jsou v modelu dvě skryté vrstvy o šestnácti neuronech, aktivační funkce skrytých vrstev je </w:t>
      </w:r>
      <w:proofErr w:type="spellStart"/>
      <w:r>
        <w:t>ReLU</w:t>
      </w:r>
      <w:proofErr w:type="spellEnd"/>
      <w:r>
        <w:t xml:space="preserve">. Výstupní vrstva sestává z jednoho neuronu, jehož aktivační funkce je hyperbolický tangens – </w:t>
      </w:r>
      <w:proofErr w:type="spellStart"/>
      <w:r>
        <w:t>tanh</w:t>
      </w:r>
      <w:proofErr w:type="spellEnd"/>
      <w:r>
        <w:t>.</w:t>
      </w:r>
    </w:p>
    <w:p w14:paraId="3C8F5F42" w14:textId="7A04EF1C" w:rsidR="001767DD" w:rsidRDefault="00F9480F" w:rsidP="005F6EA0">
      <w:r>
        <w:t>Model využívá optimizer Adam a chybovou funkci MSE</w:t>
      </w:r>
      <w:r w:rsidR="005F6EA0">
        <w:t>.</w:t>
      </w:r>
    </w:p>
    <w:p w14:paraId="2A55FAF6" w14:textId="11DC9A2E" w:rsidR="00FB40DC" w:rsidRDefault="00C07BA3" w:rsidP="005F6EA0">
      <w:r>
        <w:t xml:space="preserve">Ukázka kódu – metoda </w:t>
      </w:r>
      <w:r w:rsidR="00FB40DC">
        <w:t>vytváření modelu:</w:t>
      </w:r>
    </w:p>
    <w:p w14:paraId="07A015CD" w14:textId="77777777" w:rsidR="005E6BAC" w:rsidRDefault="00FB40DC">
      <w:pPr>
        <w:pStyle w:val="FormtovanvHTML"/>
        <w:shd w:val="clear" w:color="auto" w:fill="F2F2F2" w:themeFill="background1" w:themeFillShade="F2"/>
        <w:rPr>
          <w:ins w:id="125" w:author="Petr Krautwurst" w:date="2021-01-07T21:54:00Z"/>
          <w:rFonts w:ascii="Consolas" w:hAnsi="Consolas"/>
          <w:color w:val="000000"/>
        </w:rPr>
        <w:pPrChange w:id="126" w:author="Petr Krautwurst" w:date="2021-01-07T22:38:00Z">
          <w:pPr>
            <w:pStyle w:val="FormtovanvHTML"/>
            <w:pBdr>
              <w:top w:val="single" w:sz="4" w:space="1" w:color="auto"/>
              <w:left w:val="single" w:sz="4" w:space="4" w:color="auto"/>
              <w:bottom w:val="single" w:sz="4" w:space="1" w:color="auto"/>
              <w:right w:val="single" w:sz="4" w:space="4" w:color="auto"/>
            </w:pBdr>
            <w:shd w:val="clear" w:color="auto" w:fill="F9F9F9"/>
          </w:pPr>
        </w:pPrChange>
      </w:pPr>
      <w:del w:id="127" w:author="Petr Krautwurst" w:date="2021-01-07T21:52:00Z">
        <w:r w:rsidRPr="00FB40DC" w:rsidDel="00CB04D7">
          <w:rPr>
            <w:rFonts w:ascii="Consolas" w:hAnsi="Consolas"/>
            <w:color w:val="CC7832"/>
            <w:sz w:val="18"/>
            <w:szCs w:val="18"/>
          </w:rPr>
          <w:delText xml:space="preserve">def </w:delText>
        </w:r>
        <w:r w:rsidRPr="00FB40DC" w:rsidDel="00CB04D7">
          <w:rPr>
            <w:rFonts w:ascii="Consolas" w:hAnsi="Consolas"/>
            <w:color w:val="FFC66D"/>
            <w:sz w:val="18"/>
            <w:szCs w:val="18"/>
          </w:rPr>
          <w:delText>create_model</w:delText>
        </w:r>
        <w:r w:rsidRPr="00FB40DC" w:rsidDel="00CB04D7">
          <w:rPr>
            <w:rFonts w:ascii="Consolas" w:hAnsi="Consolas"/>
            <w:color w:val="A9B7C6"/>
            <w:sz w:val="18"/>
            <w:szCs w:val="18"/>
          </w:rPr>
          <w:delText>(structure=</w:delText>
        </w:r>
        <w:r w:rsidRPr="00FB40DC" w:rsidDel="00CB04D7">
          <w:rPr>
            <w:rFonts w:ascii="Consolas" w:hAnsi="Consolas"/>
            <w:color w:val="CC7832"/>
            <w:sz w:val="18"/>
            <w:szCs w:val="18"/>
          </w:rPr>
          <w:delText>None</w:delText>
        </w:r>
        <w:r w:rsidRPr="00FB40DC" w:rsidDel="00CB04D7">
          <w:rPr>
            <w:rFonts w:ascii="Consolas" w:hAnsi="Consolas"/>
            <w:color w:val="A9B7C6"/>
            <w:sz w:val="18"/>
            <w:szCs w:val="18"/>
          </w:rPr>
          <w:delText>):</w:delText>
        </w:r>
        <w:r w:rsidRPr="00FB40DC" w:rsidDel="00CB04D7">
          <w:rPr>
            <w:rFonts w:ascii="Consolas" w:hAnsi="Consolas"/>
            <w:color w:val="A9B7C6"/>
            <w:sz w:val="18"/>
            <w:szCs w:val="18"/>
          </w:rPr>
          <w:br/>
          <w:delText xml:space="preserve">    </w:delText>
        </w:r>
        <w:r w:rsidRPr="00FB40DC" w:rsidDel="00CB04D7">
          <w:rPr>
            <w:rFonts w:ascii="Consolas" w:hAnsi="Consolas"/>
            <w:color w:val="CC7832"/>
            <w:sz w:val="18"/>
            <w:szCs w:val="18"/>
          </w:rPr>
          <w:delText xml:space="preserve">if </w:delText>
        </w:r>
        <w:r w:rsidRPr="00FB40DC" w:rsidDel="00CB04D7">
          <w:rPr>
            <w:rFonts w:ascii="Consolas" w:hAnsi="Consolas"/>
            <w:color w:val="A9B7C6"/>
            <w:sz w:val="18"/>
            <w:szCs w:val="18"/>
          </w:rPr>
          <w:delText xml:space="preserve">structure </w:delText>
        </w:r>
        <w:r w:rsidRPr="00FB40DC" w:rsidDel="00CB04D7">
          <w:rPr>
            <w:rFonts w:ascii="Consolas" w:hAnsi="Consolas"/>
            <w:color w:val="CC7832"/>
            <w:sz w:val="18"/>
            <w:szCs w:val="18"/>
          </w:rPr>
          <w:delText>is None</w:delText>
        </w:r>
        <w:r w:rsidRPr="00FB40DC" w:rsidDel="00CB04D7">
          <w:rPr>
            <w:rFonts w:ascii="Consolas" w:hAnsi="Consolas"/>
            <w:color w:val="A9B7C6"/>
            <w:sz w:val="18"/>
            <w:szCs w:val="18"/>
          </w:rPr>
          <w:delText>:</w:delText>
        </w:r>
        <w:r w:rsidRPr="00FB40DC" w:rsidDel="00CB04D7">
          <w:rPr>
            <w:rFonts w:ascii="Consolas" w:hAnsi="Consolas"/>
            <w:color w:val="A9B7C6"/>
            <w:sz w:val="18"/>
            <w:szCs w:val="18"/>
          </w:rPr>
          <w:br/>
          <w:delText xml:space="preserve">        structure = [[</w:delText>
        </w:r>
        <w:r w:rsidRPr="00FB40DC" w:rsidDel="00CB04D7">
          <w:rPr>
            <w:rFonts w:ascii="Consolas" w:hAnsi="Consolas"/>
            <w:color w:val="6A8759"/>
            <w:sz w:val="18"/>
            <w:szCs w:val="18"/>
          </w:rPr>
          <w:delText>"dense"</w:delText>
        </w:r>
        <w:r w:rsidRPr="00FB40DC" w:rsidDel="00CB04D7">
          <w:rPr>
            <w:rFonts w:ascii="Consolas" w:hAnsi="Consolas"/>
            <w:color w:val="CC7832"/>
            <w:sz w:val="18"/>
            <w:szCs w:val="18"/>
          </w:rPr>
          <w:delText xml:space="preserve">, </w:delText>
        </w:r>
        <w:r w:rsidRPr="00FB40DC" w:rsidDel="00CB04D7">
          <w:rPr>
            <w:rFonts w:ascii="Consolas" w:hAnsi="Consolas"/>
            <w:color w:val="A9B7C6"/>
            <w:sz w:val="18"/>
            <w:szCs w:val="18"/>
          </w:rPr>
          <w:delText>{</w:delText>
        </w:r>
        <w:r w:rsidRPr="00FB40DC" w:rsidDel="00CB04D7">
          <w:rPr>
            <w:rFonts w:ascii="Consolas" w:hAnsi="Consolas"/>
            <w:color w:val="6A8759"/>
            <w:sz w:val="18"/>
            <w:szCs w:val="18"/>
          </w:rPr>
          <w:delText>"units"</w:delText>
        </w:r>
        <w:r w:rsidRPr="00FB40DC" w:rsidDel="00CB04D7">
          <w:rPr>
            <w:rFonts w:ascii="Consolas" w:hAnsi="Consolas"/>
            <w:color w:val="A9B7C6"/>
            <w:sz w:val="18"/>
            <w:szCs w:val="18"/>
          </w:rPr>
          <w:delText xml:space="preserve">: </w:delText>
        </w:r>
        <w:r w:rsidRPr="00FB40DC" w:rsidDel="00CB04D7">
          <w:rPr>
            <w:rFonts w:ascii="Consolas" w:hAnsi="Consolas"/>
            <w:color w:val="6897BB"/>
            <w:sz w:val="18"/>
            <w:szCs w:val="18"/>
          </w:rPr>
          <w:delText>16</w:delText>
        </w:r>
        <w:r w:rsidRPr="00FB40DC" w:rsidDel="00CB04D7">
          <w:rPr>
            <w:rFonts w:ascii="Consolas" w:hAnsi="Consolas"/>
            <w:color w:val="CC7832"/>
            <w:sz w:val="18"/>
            <w:szCs w:val="18"/>
          </w:rPr>
          <w:delText xml:space="preserve">, </w:delText>
        </w:r>
        <w:r w:rsidRPr="00FB40DC" w:rsidDel="00CB04D7">
          <w:rPr>
            <w:rFonts w:ascii="Consolas" w:hAnsi="Consolas"/>
            <w:color w:val="6A8759"/>
            <w:sz w:val="18"/>
            <w:szCs w:val="18"/>
          </w:rPr>
          <w:delText>"activation"</w:delText>
        </w:r>
        <w:r w:rsidRPr="00FB40DC" w:rsidDel="00CB04D7">
          <w:rPr>
            <w:rFonts w:ascii="Consolas" w:hAnsi="Consolas"/>
            <w:color w:val="A9B7C6"/>
            <w:sz w:val="18"/>
            <w:szCs w:val="18"/>
          </w:rPr>
          <w:delText xml:space="preserve">: </w:delText>
        </w:r>
        <w:r w:rsidRPr="00FB40DC" w:rsidDel="00CB04D7">
          <w:rPr>
            <w:rFonts w:ascii="Consolas" w:hAnsi="Consolas"/>
            <w:color w:val="6A8759"/>
            <w:sz w:val="18"/>
            <w:szCs w:val="18"/>
          </w:rPr>
          <w:delText>"relu"</w:delText>
        </w:r>
        <w:r w:rsidRPr="00FB40DC" w:rsidDel="00CB04D7">
          <w:rPr>
            <w:rFonts w:ascii="Consolas" w:hAnsi="Consolas"/>
            <w:color w:val="A9B7C6"/>
            <w:sz w:val="18"/>
            <w:szCs w:val="18"/>
          </w:rPr>
          <w:delText>}]</w:delText>
        </w:r>
        <w:r w:rsidRPr="00FB40DC" w:rsidDel="00CB04D7">
          <w:rPr>
            <w:rFonts w:ascii="Consolas" w:hAnsi="Consolas"/>
            <w:color w:val="CC7832"/>
            <w:sz w:val="18"/>
            <w:szCs w:val="18"/>
          </w:rPr>
          <w:delText>,</w:delText>
        </w:r>
        <w:r w:rsidRPr="00FB40DC" w:rsidDel="00CB04D7">
          <w:rPr>
            <w:rFonts w:ascii="Consolas" w:hAnsi="Consolas"/>
            <w:color w:val="CC7832"/>
            <w:sz w:val="18"/>
            <w:szCs w:val="18"/>
          </w:rPr>
          <w:br/>
          <w:delText xml:space="preserve">                     </w:delText>
        </w:r>
        <w:r w:rsidRPr="00FB40DC" w:rsidDel="00CB04D7">
          <w:rPr>
            <w:rFonts w:ascii="Consolas" w:hAnsi="Consolas"/>
            <w:color w:val="A9B7C6"/>
            <w:sz w:val="18"/>
            <w:szCs w:val="18"/>
          </w:rPr>
          <w:delText>[</w:delText>
        </w:r>
        <w:r w:rsidRPr="00FB40DC" w:rsidDel="00CB04D7">
          <w:rPr>
            <w:rFonts w:ascii="Consolas" w:hAnsi="Consolas"/>
            <w:color w:val="6A8759"/>
            <w:sz w:val="18"/>
            <w:szCs w:val="18"/>
          </w:rPr>
          <w:delText>"dense"</w:delText>
        </w:r>
        <w:r w:rsidRPr="00FB40DC" w:rsidDel="00CB04D7">
          <w:rPr>
            <w:rFonts w:ascii="Consolas" w:hAnsi="Consolas"/>
            <w:color w:val="CC7832"/>
            <w:sz w:val="18"/>
            <w:szCs w:val="18"/>
          </w:rPr>
          <w:delText xml:space="preserve">, </w:delText>
        </w:r>
        <w:r w:rsidRPr="00FB40DC" w:rsidDel="00CB04D7">
          <w:rPr>
            <w:rFonts w:ascii="Consolas" w:hAnsi="Consolas"/>
            <w:color w:val="A9B7C6"/>
            <w:sz w:val="18"/>
            <w:szCs w:val="18"/>
          </w:rPr>
          <w:delText>{</w:delText>
        </w:r>
        <w:r w:rsidRPr="00FB40DC" w:rsidDel="00CB04D7">
          <w:rPr>
            <w:rFonts w:ascii="Consolas" w:hAnsi="Consolas"/>
            <w:color w:val="6A8759"/>
            <w:sz w:val="18"/>
            <w:szCs w:val="18"/>
          </w:rPr>
          <w:delText>"units"</w:delText>
        </w:r>
        <w:r w:rsidRPr="00FB40DC" w:rsidDel="00CB04D7">
          <w:rPr>
            <w:rFonts w:ascii="Consolas" w:hAnsi="Consolas"/>
            <w:color w:val="A9B7C6"/>
            <w:sz w:val="18"/>
            <w:szCs w:val="18"/>
          </w:rPr>
          <w:delText xml:space="preserve">: </w:delText>
        </w:r>
        <w:r w:rsidRPr="00FB40DC" w:rsidDel="00CB04D7">
          <w:rPr>
            <w:rFonts w:ascii="Consolas" w:hAnsi="Consolas"/>
            <w:color w:val="6897BB"/>
            <w:sz w:val="18"/>
            <w:szCs w:val="18"/>
          </w:rPr>
          <w:delText>16</w:delText>
        </w:r>
        <w:r w:rsidRPr="00FB40DC" w:rsidDel="00CB04D7">
          <w:rPr>
            <w:rFonts w:ascii="Consolas" w:hAnsi="Consolas"/>
            <w:color w:val="CC7832"/>
            <w:sz w:val="18"/>
            <w:szCs w:val="18"/>
          </w:rPr>
          <w:delText xml:space="preserve">, </w:delText>
        </w:r>
        <w:r w:rsidRPr="00FB40DC" w:rsidDel="00CB04D7">
          <w:rPr>
            <w:rFonts w:ascii="Consolas" w:hAnsi="Consolas"/>
            <w:color w:val="6A8759"/>
            <w:sz w:val="18"/>
            <w:szCs w:val="18"/>
          </w:rPr>
          <w:delText>"activation"</w:delText>
        </w:r>
        <w:r w:rsidRPr="00FB40DC" w:rsidDel="00CB04D7">
          <w:rPr>
            <w:rFonts w:ascii="Consolas" w:hAnsi="Consolas"/>
            <w:color w:val="A9B7C6"/>
            <w:sz w:val="18"/>
            <w:szCs w:val="18"/>
          </w:rPr>
          <w:delText xml:space="preserve">: </w:delText>
        </w:r>
        <w:r w:rsidRPr="00FB40DC" w:rsidDel="00CB04D7">
          <w:rPr>
            <w:rFonts w:ascii="Consolas" w:hAnsi="Consolas"/>
            <w:color w:val="6A8759"/>
            <w:sz w:val="18"/>
            <w:szCs w:val="18"/>
          </w:rPr>
          <w:delText>"relu"</w:delText>
        </w:r>
        <w:r w:rsidRPr="00FB40DC" w:rsidDel="00CB04D7">
          <w:rPr>
            <w:rFonts w:ascii="Consolas" w:hAnsi="Consolas"/>
            <w:color w:val="A9B7C6"/>
            <w:sz w:val="18"/>
            <w:szCs w:val="18"/>
          </w:rPr>
          <w:delText>}]]</w:delText>
        </w:r>
        <w:r w:rsidRPr="00FB40DC" w:rsidDel="00CB04D7">
          <w:rPr>
            <w:rFonts w:ascii="Consolas" w:hAnsi="Consolas"/>
            <w:color w:val="A9B7C6"/>
            <w:sz w:val="18"/>
            <w:szCs w:val="18"/>
          </w:rPr>
          <w:br/>
        </w:r>
        <w:r w:rsidRPr="00FB40DC" w:rsidDel="00CB04D7">
          <w:rPr>
            <w:rFonts w:ascii="Consolas" w:hAnsi="Consolas"/>
            <w:color w:val="A9B7C6"/>
            <w:sz w:val="18"/>
            <w:szCs w:val="18"/>
          </w:rPr>
          <w:br/>
          <w:delText xml:space="preserve">    model = tf.keras.models.Sequential()</w:delText>
        </w:r>
        <w:r w:rsidRPr="00FB40DC" w:rsidDel="00CB04D7">
          <w:rPr>
            <w:rFonts w:ascii="Consolas" w:hAnsi="Consolas"/>
            <w:color w:val="A9B7C6"/>
            <w:sz w:val="18"/>
            <w:szCs w:val="18"/>
          </w:rPr>
          <w:br/>
          <w:delText xml:space="preserve">    tf.keras.backend.set_floatx(</w:delText>
        </w:r>
        <w:r w:rsidRPr="00FB40DC" w:rsidDel="00CB04D7">
          <w:rPr>
            <w:rFonts w:ascii="Consolas" w:hAnsi="Consolas"/>
            <w:color w:val="6A8759"/>
            <w:sz w:val="18"/>
            <w:szCs w:val="18"/>
          </w:rPr>
          <w:delText>'float64'</w:delText>
        </w:r>
        <w:r w:rsidRPr="00FB40DC" w:rsidDel="00CB04D7">
          <w:rPr>
            <w:rFonts w:ascii="Consolas" w:hAnsi="Consolas"/>
            <w:color w:val="A9B7C6"/>
            <w:sz w:val="18"/>
            <w:szCs w:val="18"/>
          </w:rPr>
          <w:delText>)</w:delText>
        </w:r>
        <w:r w:rsidRPr="00FB40DC" w:rsidDel="00CB04D7">
          <w:rPr>
            <w:rFonts w:ascii="Consolas" w:hAnsi="Consolas"/>
            <w:color w:val="A9B7C6"/>
            <w:sz w:val="18"/>
            <w:szCs w:val="18"/>
          </w:rPr>
          <w:br/>
          <w:delText xml:space="preserve">    </w:delText>
        </w:r>
        <w:r w:rsidRPr="00FB40DC" w:rsidDel="00CB04D7">
          <w:rPr>
            <w:rFonts w:ascii="Consolas" w:hAnsi="Consolas"/>
            <w:color w:val="CC7832"/>
            <w:sz w:val="18"/>
            <w:szCs w:val="18"/>
          </w:rPr>
          <w:delText xml:space="preserve">for </w:delText>
        </w:r>
        <w:r w:rsidRPr="00FB40DC" w:rsidDel="00CB04D7">
          <w:rPr>
            <w:rFonts w:ascii="Consolas" w:hAnsi="Consolas"/>
            <w:color w:val="A9B7C6"/>
            <w:sz w:val="18"/>
            <w:szCs w:val="18"/>
          </w:rPr>
          <w:delText>i</w:delText>
        </w:r>
        <w:r w:rsidRPr="00FB40DC" w:rsidDel="00CB04D7">
          <w:rPr>
            <w:rFonts w:ascii="Consolas" w:hAnsi="Consolas"/>
            <w:color w:val="CC7832"/>
            <w:sz w:val="18"/>
            <w:szCs w:val="18"/>
          </w:rPr>
          <w:delText xml:space="preserve">, </w:delText>
        </w:r>
        <w:r w:rsidRPr="00FB40DC" w:rsidDel="00CB04D7">
          <w:rPr>
            <w:rFonts w:ascii="Consolas" w:hAnsi="Consolas"/>
            <w:color w:val="A9B7C6"/>
            <w:sz w:val="18"/>
            <w:szCs w:val="18"/>
          </w:rPr>
          <w:delText xml:space="preserve">layer </w:delText>
        </w:r>
        <w:r w:rsidRPr="00FB40DC" w:rsidDel="00CB04D7">
          <w:rPr>
            <w:rFonts w:ascii="Consolas" w:hAnsi="Consolas"/>
            <w:color w:val="CC7832"/>
            <w:sz w:val="18"/>
            <w:szCs w:val="18"/>
          </w:rPr>
          <w:delText xml:space="preserve">in </w:delText>
        </w:r>
        <w:r w:rsidRPr="00FB40DC" w:rsidDel="00CB04D7">
          <w:rPr>
            <w:rFonts w:ascii="Consolas" w:hAnsi="Consolas"/>
            <w:color w:val="8888C6"/>
            <w:sz w:val="18"/>
            <w:szCs w:val="18"/>
          </w:rPr>
          <w:delText>enumerate</w:delText>
        </w:r>
        <w:r w:rsidRPr="00FB40DC" w:rsidDel="00CB04D7">
          <w:rPr>
            <w:rFonts w:ascii="Consolas" w:hAnsi="Consolas"/>
            <w:color w:val="A9B7C6"/>
            <w:sz w:val="18"/>
            <w:szCs w:val="18"/>
          </w:rPr>
          <w:delText>(structure):</w:delText>
        </w:r>
        <w:r w:rsidRPr="00FB40DC" w:rsidDel="00CB04D7">
          <w:rPr>
            <w:rFonts w:ascii="Consolas" w:hAnsi="Consolas"/>
            <w:color w:val="A9B7C6"/>
            <w:sz w:val="18"/>
            <w:szCs w:val="18"/>
          </w:rPr>
          <w:br/>
          <w:delText xml:space="preserve">        </w:delText>
        </w:r>
        <w:r w:rsidRPr="00FB40DC" w:rsidDel="00CB04D7">
          <w:rPr>
            <w:rFonts w:ascii="Consolas" w:hAnsi="Consolas"/>
            <w:color w:val="CC7832"/>
            <w:sz w:val="18"/>
            <w:szCs w:val="18"/>
          </w:rPr>
          <w:delText xml:space="preserve">if </w:delText>
        </w:r>
        <w:r w:rsidRPr="00FB40DC" w:rsidDel="00CB04D7">
          <w:rPr>
            <w:rFonts w:ascii="Consolas" w:hAnsi="Consolas"/>
            <w:color w:val="A9B7C6"/>
            <w:sz w:val="18"/>
            <w:szCs w:val="18"/>
          </w:rPr>
          <w:delText xml:space="preserve">i == </w:delText>
        </w:r>
        <w:r w:rsidRPr="00FB40DC" w:rsidDel="00CB04D7">
          <w:rPr>
            <w:rFonts w:ascii="Consolas" w:hAnsi="Consolas"/>
            <w:color w:val="6897BB"/>
            <w:sz w:val="18"/>
            <w:szCs w:val="18"/>
          </w:rPr>
          <w:delText>0</w:delText>
        </w:r>
        <w:r w:rsidRPr="00FB40DC" w:rsidDel="00CB04D7">
          <w:rPr>
            <w:rFonts w:ascii="Consolas" w:hAnsi="Consolas"/>
            <w:color w:val="A9B7C6"/>
            <w:sz w:val="18"/>
            <w:szCs w:val="18"/>
          </w:rPr>
          <w:delText xml:space="preserve">:  </w:delText>
        </w:r>
        <w:r w:rsidRPr="00FB40DC" w:rsidDel="00CB04D7">
          <w:rPr>
            <w:rFonts w:ascii="Consolas" w:hAnsi="Consolas"/>
            <w:color w:val="808080"/>
            <w:sz w:val="18"/>
            <w:szCs w:val="18"/>
          </w:rPr>
          <w:delText># Vstupní vrstva</w:delText>
        </w:r>
        <w:r w:rsidRPr="00FB40DC" w:rsidDel="00CB04D7">
          <w:rPr>
            <w:rFonts w:ascii="Consolas" w:hAnsi="Consolas"/>
            <w:color w:val="808080"/>
            <w:sz w:val="18"/>
            <w:szCs w:val="18"/>
          </w:rPr>
          <w:br/>
          <w:delText xml:space="preserve">            </w:delText>
        </w:r>
        <w:r w:rsidRPr="00FB40DC" w:rsidDel="00CB04D7">
          <w:rPr>
            <w:rFonts w:ascii="Consolas" w:hAnsi="Consolas"/>
            <w:color w:val="A9B7C6"/>
            <w:sz w:val="18"/>
            <w:szCs w:val="18"/>
          </w:rPr>
          <w:delText>model.add(tf.keras.layers.Dense(</w:delText>
        </w:r>
        <w:r w:rsidRPr="00FB40DC" w:rsidDel="00CB04D7">
          <w:rPr>
            <w:rFonts w:ascii="Consolas" w:hAnsi="Consolas"/>
            <w:color w:val="A9B7C6"/>
            <w:sz w:val="18"/>
            <w:szCs w:val="18"/>
          </w:rPr>
          <w:br/>
          <w:delText xml:space="preserve">                layer[</w:delText>
        </w:r>
        <w:r w:rsidRPr="00FB40DC" w:rsidDel="00CB04D7">
          <w:rPr>
            <w:rFonts w:ascii="Consolas" w:hAnsi="Consolas"/>
            <w:color w:val="6897BB"/>
            <w:sz w:val="18"/>
            <w:szCs w:val="18"/>
          </w:rPr>
          <w:delText>1</w:delText>
        </w:r>
        <w:r w:rsidRPr="00FB40DC" w:rsidDel="00CB04D7">
          <w:rPr>
            <w:rFonts w:ascii="Consolas" w:hAnsi="Consolas"/>
            <w:color w:val="A9B7C6"/>
            <w:sz w:val="18"/>
            <w:szCs w:val="18"/>
          </w:rPr>
          <w:delText>][</w:delText>
        </w:r>
        <w:r w:rsidRPr="00FB40DC" w:rsidDel="00CB04D7">
          <w:rPr>
            <w:rFonts w:ascii="Consolas" w:hAnsi="Consolas"/>
            <w:color w:val="6A8759"/>
            <w:sz w:val="18"/>
            <w:szCs w:val="18"/>
          </w:rPr>
          <w:delText>"units"</w:delText>
        </w:r>
        <w:r w:rsidRPr="00FB40DC" w:rsidDel="00CB04D7">
          <w:rPr>
            <w:rFonts w:ascii="Consolas" w:hAnsi="Consolas"/>
            <w:color w:val="A9B7C6"/>
            <w:sz w:val="18"/>
            <w:szCs w:val="18"/>
          </w:rPr>
          <w:delText>]</w:delText>
        </w:r>
        <w:r w:rsidRPr="00FB40DC" w:rsidDel="00CB04D7">
          <w:rPr>
            <w:rFonts w:ascii="Consolas" w:hAnsi="Consolas"/>
            <w:color w:val="CC7832"/>
            <w:sz w:val="18"/>
            <w:szCs w:val="18"/>
          </w:rPr>
          <w:delText xml:space="preserve">, </w:delText>
        </w:r>
        <w:r w:rsidRPr="00FB40DC" w:rsidDel="00CB04D7">
          <w:rPr>
            <w:rFonts w:ascii="Consolas" w:hAnsi="Consolas"/>
            <w:color w:val="AA4926"/>
            <w:sz w:val="18"/>
            <w:szCs w:val="18"/>
          </w:rPr>
          <w:delText>activation</w:delText>
        </w:r>
        <w:r w:rsidRPr="00FB40DC" w:rsidDel="00CB04D7">
          <w:rPr>
            <w:rFonts w:ascii="Consolas" w:hAnsi="Consolas"/>
            <w:color w:val="A9B7C6"/>
            <w:sz w:val="18"/>
            <w:szCs w:val="18"/>
          </w:rPr>
          <w:delText>=layer[</w:delText>
        </w:r>
        <w:r w:rsidRPr="00FB40DC" w:rsidDel="00CB04D7">
          <w:rPr>
            <w:rFonts w:ascii="Consolas" w:hAnsi="Consolas"/>
            <w:color w:val="6897BB"/>
            <w:sz w:val="18"/>
            <w:szCs w:val="18"/>
          </w:rPr>
          <w:delText>1</w:delText>
        </w:r>
        <w:r w:rsidRPr="00FB40DC" w:rsidDel="00CB04D7">
          <w:rPr>
            <w:rFonts w:ascii="Consolas" w:hAnsi="Consolas"/>
            <w:color w:val="A9B7C6"/>
            <w:sz w:val="18"/>
            <w:szCs w:val="18"/>
          </w:rPr>
          <w:delText>][</w:delText>
        </w:r>
        <w:r w:rsidRPr="00FB40DC" w:rsidDel="00CB04D7">
          <w:rPr>
            <w:rFonts w:ascii="Consolas" w:hAnsi="Consolas"/>
            <w:color w:val="6A8759"/>
            <w:sz w:val="18"/>
            <w:szCs w:val="18"/>
          </w:rPr>
          <w:delText>"activation"</w:delText>
        </w:r>
        <w:r w:rsidRPr="00FB40DC" w:rsidDel="00CB04D7">
          <w:rPr>
            <w:rFonts w:ascii="Consolas" w:hAnsi="Consolas"/>
            <w:color w:val="A9B7C6"/>
            <w:sz w:val="18"/>
            <w:szCs w:val="18"/>
          </w:rPr>
          <w:delText>]</w:delText>
        </w:r>
        <w:r w:rsidRPr="00FB40DC" w:rsidDel="00CB04D7">
          <w:rPr>
            <w:rFonts w:ascii="Consolas" w:hAnsi="Consolas"/>
            <w:color w:val="CC7832"/>
            <w:sz w:val="18"/>
            <w:szCs w:val="18"/>
          </w:rPr>
          <w:delText xml:space="preserve">, </w:delText>
        </w:r>
        <w:r w:rsidRPr="00FB40DC" w:rsidDel="00CB04D7">
          <w:rPr>
            <w:rFonts w:ascii="Consolas" w:hAnsi="Consolas"/>
            <w:color w:val="AA4926"/>
            <w:sz w:val="18"/>
            <w:szCs w:val="18"/>
          </w:rPr>
          <w:delText>input_dim</w:delText>
        </w:r>
        <w:r w:rsidRPr="00FB40DC" w:rsidDel="00CB04D7">
          <w:rPr>
            <w:rFonts w:ascii="Consolas" w:hAnsi="Consolas"/>
            <w:color w:val="A9B7C6"/>
            <w:sz w:val="18"/>
            <w:szCs w:val="18"/>
          </w:rPr>
          <w:delText>=</w:delText>
        </w:r>
        <w:r w:rsidRPr="00FB40DC" w:rsidDel="00CB04D7">
          <w:rPr>
            <w:rFonts w:ascii="Consolas" w:hAnsi="Consolas"/>
            <w:color w:val="6897BB"/>
            <w:sz w:val="18"/>
            <w:szCs w:val="18"/>
          </w:rPr>
          <w:delText>2</w:delText>
        </w:r>
        <w:r w:rsidRPr="00FB40DC" w:rsidDel="00CB04D7">
          <w:rPr>
            <w:rFonts w:ascii="Consolas" w:hAnsi="Consolas"/>
            <w:color w:val="A9B7C6"/>
            <w:sz w:val="18"/>
            <w:szCs w:val="18"/>
          </w:rPr>
          <w:delText>))</w:delText>
        </w:r>
        <w:r w:rsidRPr="00FB40DC" w:rsidDel="00CB04D7">
          <w:rPr>
            <w:rFonts w:ascii="Consolas" w:hAnsi="Consolas"/>
            <w:color w:val="A9B7C6"/>
            <w:sz w:val="18"/>
            <w:szCs w:val="18"/>
          </w:rPr>
          <w:br/>
          <w:delText xml:space="preserve">        </w:delText>
        </w:r>
        <w:r w:rsidRPr="00FB40DC" w:rsidDel="00CB04D7">
          <w:rPr>
            <w:rFonts w:ascii="Consolas" w:hAnsi="Consolas"/>
            <w:color w:val="CC7832"/>
            <w:sz w:val="18"/>
            <w:szCs w:val="18"/>
          </w:rPr>
          <w:delText>else</w:delText>
        </w:r>
        <w:r w:rsidRPr="00FB40DC" w:rsidDel="00CB04D7">
          <w:rPr>
            <w:rFonts w:ascii="Consolas" w:hAnsi="Consolas"/>
            <w:color w:val="A9B7C6"/>
            <w:sz w:val="18"/>
            <w:szCs w:val="18"/>
          </w:rPr>
          <w:delText xml:space="preserve">:  </w:delText>
        </w:r>
        <w:r w:rsidRPr="00FB40DC" w:rsidDel="00CB04D7">
          <w:rPr>
            <w:rFonts w:ascii="Consolas" w:hAnsi="Consolas"/>
            <w:color w:val="808080"/>
            <w:sz w:val="18"/>
            <w:szCs w:val="18"/>
          </w:rPr>
          <w:delText># Skryté vrstvy</w:delText>
        </w:r>
        <w:r w:rsidRPr="00FB40DC" w:rsidDel="00CB04D7">
          <w:rPr>
            <w:rFonts w:ascii="Consolas" w:hAnsi="Consolas"/>
            <w:color w:val="808080"/>
            <w:sz w:val="18"/>
            <w:szCs w:val="18"/>
          </w:rPr>
          <w:br/>
          <w:delText xml:space="preserve">            </w:delText>
        </w:r>
        <w:r w:rsidRPr="00FB40DC" w:rsidDel="00CB04D7">
          <w:rPr>
            <w:rFonts w:ascii="Consolas" w:hAnsi="Consolas"/>
            <w:color w:val="A9B7C6"/>
            <w:sz w:val="18"/>
            <w:szCs w:val="18"/>
          </w:rPr>
          <w:delText>model.add(tf.keras.layers.Dense(</w:delText>
        </w:r>
        <w:r w:rsidRPr="00FB40DC" w:rsidDel="00CB04D7">
          <w:rPr>
            <w:rFonts w:ascii="Consolas" w:hAnsi="Consolas"/>
            <w:color w:val="A9B7C6"/>
            <w:sz w:val="18"/>
            <w:szCs w:val="18"/>
          </w:rPr>
          <w:br/>
          <w:delText xml:space="preserve">                layer[</w:delText>
        </w:r>
        <w:r w:rsidRPr="00FB40DC" w:rsidDel="00CB04D7">
          <w:rPr>
            <w:rFonts w:ascii="Consolas" w:hAnsi="Consolas"/>
            <w:color w:val="6897BB"/>
            <w:sz w:val="18"/>
            <w:szCs w:val="18"/>
          </w:rPr>
          <w:delText>1</w:delText>
        </w:r>
        <w:r w:rsidRPr="00FB40DC" w:rsidDel="00CB04D7">
          <w:rPr>
            <w:rFonts w:ascii="Consolas" w:hAnsi="Consolas"/>
            <w:color w:val="A9B7C6"/>
            <w:sz w:val="18"/>
            <w:szCs w:val="18"/>
          </w:rPr>
          <w:delText>][</w:delText>
        </w:r>
        <w:r w:rsidRPr="00FB40DC" w:rsidDel="00CB04D7">
          <w:rPr>
            <w:rFonts w:ascii="Consolas" w:hAnsi="Consolas"/>
            <w:color w:val="6A8759"/>
            <w:sz w:val="18"/>
            <w:szCs w:val="18"/>
          </w:rPr>
          <w:delText>"units"</w:delText>
        </w:r>
        <w:r w:rsidRPr="00FB40DC" w:rsidDel="00CB04D7">
          <w:rPr>
            <w:rFonts w:ascii="Consolas" w:hAnsi="Consolas"/>
            <w:color w:val="A9B7C6"/>
            <w:sz w:val="18"/>
            <w:szCs w:val="18"/>
          </w:rPr>
          <w:delText>]</w:delText>
        </w:r>
        <w:r w:rsidRPr="00FB40DC" w:rsidDel="00CB04D7">
          <w:rPr>
            <w:rFonts w:ascii="Consolas" w:hAnsi="Consolas"/>
            <w:color w:val="CC7832"/>
            <w:sz w:val="18"/>
            <w:szCs w:val="18"/>
          </w:rPr>
          <w:delText xml:space="preserve">, </w:delText>
        </w:r>
        <w:r w:rsidRPr="00FB40DC" w:rsidDel="00CB04D7">
          <w:rPr>
            <w:rFonts w:ascii="Consolas" w:hAnsi="Consolas"/>
            <w:color w:val="AA4926"/>
            <w:sz w:val="18"/>
            <w:szCs w:val="18"/>
          </w:rPr>
          <w:delText>activation</w:delText>
        </w:r>
        <w:r w:rsidRPr="00FB40DC" w:rsidDel="00CB04D7">
          <w:rPr>
            <w:rFonts w:ascii="Consolas" w:hAnsi="Consolas"/>
            <w:color w:val="A9B7C6"/>
            <w:sz w:val="18"/>
            <w:szCs w:val="18"/>
          </w:rPr>
          <w:delText>=layer[</w:delText>
        </w:r>
        <w:r w:rsidRPr="00FB40DC" w:rsidDel="00CB04D7">
          <w:rPr>
            <w:rFonts w:ascii="Consolas" w:hAnsi="Consolas"/>
            <w:color w:val="6897BB"/>
            <w:sz w:val="18"/>
            <w:szCs w:val="18"/>
          </w:rPr>
          <w:delText>1</w:delText>
        </w:r>
        <w:r w:rsidRPr="00FB40DC" w:rsidDel="00CB04D7">
          <w:rPr>
            <w:rFonts w:ascii="Consolas" w:hAnsi="Consolas"/>
            <w:color w:val="A9B7C6"/>
            <w:sz w:val="18"/>
            <w:szCs w:val="18"/>
          </w:rPr>
          <w:delText>][</w:delText>
        </w:r>
        <w:r w:rsidRPr="00FB40DC" w:rsidDel="00CB04D7">
          <w:rPr>
            <w:rFonts w:ascii="Consolas" w:hAnsi="Consolas"/>
            <w:color w:val="6A8759"/>
            <w:sz w:val="18"/>
            <w:szCs w:val="18"/>
          </w:rPr>
          <w:delText>"activation"</w:delText>
        </w:r>
        <w:r w:rsidRPr="00FB40DC" w:rsidDel="00CB04D7">
          <w:rPr>
            <w:rFonts w:ascii="Consolas" w:hAnsi="Consolas"/>
            <w:color w:val="A9B7C6"/>
            <w:sz w:val="18"/>
            <w:szCs w:val="18"/>
          </w:rPr>
          <w:delText>]))</w:delText>
        </w:r>
        <w:r w:rsidRPr="00FB40DC" w:rsidDel="00CB04D7">
          <w:rPr>
            <w:rFonts w:ascii="Consolas" w:hAnsi="Consolas"/>
            <w:color w:val="A9B7C6"/>
            <w:sz w:val="18"/>
            <w:szCs w:val="18"/>
          </w:rPr>
          <w:br/>
          <w:delText xml:space="preserve">    model.add(tf.keras.layers.Dense(</w:delText>
        </w:r>
        <w:r w:rsidRPr="00FB40DC" w:rsidDel="00CB04D7">
          <w:rPr>
            <w:rFonts w:ascii="Consolas" w:hAnsi="Consolas"/>
            <w:color w:val="6897BB"/>
            <w:sz w:val="18"/>
            <w:szCs w:val="18"/>
          </w:rPr>
          <w:delText>1</w:delText>
        </w:r>
        <w:r w:rsidRPr="00FB40DC" w:rsidDel="00CB04D7">
          <w:rPr>
            <w:rFonts w:ascii="Consolas" w:hAnsi="Consolas"/>
            <w:color w:val="CC7832"/>
            <w:sz w:val="18"/>
            <w:szCs w:val="18"/>
          </w:rPr>
          <w:delText xml:space="preserve">, </w:delText>
        </w:r>
        <w:r w:rsidRPr="00FB40DC" w:rsidDel="00CB04D7">
          <w:rPr>
            <w:rFonts w:ascii="Consolas" w:hAnsi="Consolas"/>
            <w:color w:val="AA4926"/>
            <w:sz w:val="18"/>
            <w:szCs w:val="18"/>
          </w:rPr>
          <w:delText>activation</w:delText>
        </w:r>
        <w:r w:rsidRPr="00FB40DC" w:rsidDel="00CB04D7">
          <w:rPr>
            <w:rFonts w:ascii="Consolas" w:hAnsi="Consolas"/>
            <w:color w:val="A9B7C6"/>
            <w:sz w:val="18"/>
            <w:szCs w:val="18"/>
          </w:rPr>
          <w:delText>=</w:delText>
        </w:r>
        <w:r w:rsidRPr="00FB40DC" w:rsidDel="00CB04D7">
          <w:rPr>
            <w:rFonts w:ascii="Consolas" w:hAnsi="Consolas"/>
            <w:color w:val="6A8759"/>
            <w:sz w:val="18"/>
            <w:szCs w:val="18"/>
          </w:rPr>
          <w:delText>"tanh"</w:delText>
        </w:r>
        <w:r w:rsidRPr="00FB40DC" w:rsidDel="00CB04D7">
          <w:rPr>
            <w:rFonts w:ascii="Consolas" w:hAnsi="Consolas"/>
            <w:color w:val="A9B7C6"/>
            <w:sz w:val="18"/>
            <w:szCs w:val="18"/>
          </w:rPr>
          <w:delText xml:space="preserve">))  </w:delText>
        </w:r>
        <w:r w:rsidRPr="00FB40DC" w:rsidDel="00CB04D7">
          <w:rPr>
            <w:rFonts w:ascii="Consolas" w:hAnsi="Consolas"/>
            <w:color w:val="808080"/>
            <w:sz w:val="18"/>
            <w:szCs w:val="18"/>
          </w:rPr>
          <w:delText># Výstupní vrstva</w:delText>
        </w:r>
        <w:r w:rsidRPr="00FB40DC" w:rsidDel="00CB04D7">
          <w:rPr>
            <w:rFonts w:ascii="Consolas" w:hAnsi="Consolas"/>
            <w:color w:val="808080"/>
            <w:sz w:val="18"/>
            <w:szCs w:val="18"/>
          </w:rPr>
          <w:br/>
          <w:delText xml:space="preserve">    </w:delText>
        </w:r>
        <w:r w:rsidRPr="00FB40DC" w:rsidDel="00CB04D7">
          <w:rPr>
            <w:rFonts w:ascii="Consolas" w:hAnsi="Consolas"/>
            <w:color w:val="A9B7C6"/>
            <w:sz w:val="18"/>
            <w:szCs w:val="18"/>
          </w:rPr>
          <w:delText>model.compile(</w:delText>
        </w:r>
        <w:r w:rsidRPr="00FB40DC" w:rsidDel="00CB04D7">
          <w:rPr>
            <w:rFonts w:ascii="Consolas" w:hAnsi="Consolas"/>
            <w:color w:val="AA4926"/>
            <w:sz w:val="18"/>
            <w:szCs w:val="18"/>
          </w:rPr>
          <w:delText>loss</w:delText>
        </w:r>
        <w:r w:rsidRPr="00FB40DC" w:rsidDel="00CB04D7">
          <w:rPr>
            <w:rFonts w:ascii="Consolas" w:hAnsi="Consolas"/>
            <w:color w:val="A9B7C6"/>
            <w:sz w:val="18"/>
            <w:szCs w:val="18"/>
          </w:rPr>
          <w:delText>=</w:delText>
        </w:r>
        <w:r w:rsidRPr="00FB40DC" w:rsidDel="00CB04D7">
          <w:rPr>
            <w:rFonts w:ascii="Consolas" w:hAnsi="Consolas"/>
            <w:color w:val="6A8759"/>
            <w:sz w:val="18"/>
            <w:szCs w:val="18"/>
          </w:rPr>
          <w:delText>'mean_squared_error'</w:delText>
        </w:r>
        <w:r w:rsidRPr="00FB40DC" w:rsidDel="00CB04D7">
          <w:rPr>
            <w:rFonts w:ascii="Consolas" w:hAnsi="Consolas"/>
            <w:color w:val="CC7832"/>
            <w:sz w:val="18"/>
            <w:szCs w:val="18"/>
          </w:rPr>
          <w:delText xml:space="preserve">, </w:delText>
        </w:r>
        <w:r w:rsidRPr="00FB40DC" w:rsidDel="00CB04D7">
          <w:rPr>
            <w:rFonts w:ascii="Consolas" w:hAnsi="Consolas"/>
            <w:color w:val="AA4926"/>
            <w:sz w:val="18"/>
            <w:szCs w:val="18"/>
          </w:rPr>
          <w:delText>optimizer</w:delText>
        </w:r>
        <w:r w:rsidRPr="00FB40DC" w:rsidDel="00CB04D7">
          <w:rPr>
            <w:rFonts w:ascii="Consolas" w:hAnsi="Consolas"/>
            <w:color w:val="A9B7C6"/>
            <w:sz w:val="18"/>
            <w:szCs w:val="18"/>
          </w:rPr>
          <w:delText>=</w:delText>
        </w:r>
        <w:r w:rsidRPr="00FB40DC" w:rsidDel="00CB04D7">
          <w:rPr>
            <w:rFonts w:ascii="Consolas" w:hAnsi="Consolas"/>
            <w:color w:val="6A8759"/>
            <w:sz w:val="18"/>
            <w:szCs w:val="18"/>
          </w:rPr>
          <w:delText>'adam'</w:delText>
        </w:r>
        <w:r w:rsidRPr="00FB40DC" w:rsidDel="00CB04D7">
          <w:rPr>
            <w:rFonts w:ascii="Consolas" w:hAnsi="Consolas"/>
            <w:color w:val="CC7832"/>
            <w:sz w:val="18"/>
            <w:szCs w:val="18"/>
          </w:rPr>
          <w:delText xml:space="preserve">, </w:delText>
        </w:r>
        <w:r w:rsidRPr="00FB40DC" w:rsidDel="00CB04D7">
          <w:rPr>
            <w:rFonts w:ascii="Consolas" w:hAnsi="Consolas"/>
            <w:color w:val="AA4926"/>
            <w:sz w:val="18"/>
            <w:szCs w:val="18"/>
          </w:rPr>
          <w:delText>metrics</w:delText>
        </w:r>
        <w:r w:rsidRPr="00FB40DC" w:rsidDel="00CB04D7">
          <w:rPr>
            <w:rFonts w:ascii="Consolas" w:hAnsi="Consolas"/>
            <w:color w:val="A9B7C6"/>
            <w:sz w:val="18"/>
            <w:szCs w:val="18"/>
          </w:rPr>
          <w:delText>=[</w:delText>
        </w:r>
        <w:r w:rsidRPr="00FB40DC" w:rsidDel="00CB04D7">
          <w:rPr>
            <w:rFonts w:ascii="Consolas" w:hAnsi="Consolas"/>
            <w:color w:val="6A8759"/>
            <w:sz w:val="18"/>
            <w:szCs w:val="18"/>
          </w:rPr>
          <w:delText>"accuracy"</w:delText>
        </w:r>
        <w:r w:rsidRPr="00FB40DC" w:rsidDel="00CB04D7">
          <w:rPr>
            <w:rFonts w:ascii="Consolas" w:hAnsi="Consolas"/>
            <w:color w:val="A9B7C6"/>
            <w:sz w:val="18"/>
            <w:szCs w:val="18"/>
          </w:rPr>
          <w:delText>])</w:delText>
        </w:r>
        <w:r w:rsidRPr="00FB40DC" w:rsidDel="00CB04D7">
          <w:rPr>
            <w:rFonts w:ascii="Consolas" w:hAnsi="Consolas"/>
            <w:color w:val="A9B7C6"/>
            <w:sz w:val="18"/>
            <w:szCs w:val="18"/>
          </w:rPr>
          <w:br/>
        </w:r>
        <w:r w:rsidRPr="00FB40DC" w:rsidDel="00CB04D7">
          <w:rPr>
            <w:rFonts w:ascii="Consolas" w:hAnsi="Consolas"/>
            <w:color w:val="A9B7C6"/>
            <w:sz w:val="18"/>
            <w:szCs w:val="18"/>
          </w:rPr>
          <w:br/>
          <w:delText xml:space="preserve">    </w:delText>
        </w:r>
        <w:r w:rsidRPr="00FB40DC" w:rsidDel="00CB04D7">
          <w:rPr>
            <w:rFonts w:ascii="Consolas" w:hAnsi="Consolas"/>
            <w:color w:val="CC7832"/>
            <w:sz w:val="18"/>
            <w:szCs w:val="18"/>
          </w:rPr>
          <w:delText xml:space="preserve">return </w:delText>
        </w:r>
        <w:r w:rsidRPr="00FB40DC" w:rsidDel="00CB04D7">
          <w:rPr>
            <w:rFonts w:ascii="Consolas" w:hAnsi="Consolas"/>
            <w:color w:val="A9B7C6"/>
            <w:sz w:val="18"/>
            <w:szCs w:val="18"/>
          </w:rPr>
          <w:delText>model</w:delText>
        </w:r>
      </w:del>
      <w:proofErr w:type="spellStart"/>
      <w:ins w:id="128" w:author="Petr Krautwurst" w:date="2021-01-07T21:51:00Z">
        <w:r w:rsidR="00CB04D7">
          <w:rPr>
            <w:rFonts w:ascii="Consolas" w:hAnsi="Consolas"/>
            <w:b/>
            <w:bCs/>
            <w:color w:val="000080"/>
          </w:rPr>
          <w:t>def</w:t>
        </w:r>
        <w:proofErr w:type="spellEnd"/>
        <w:r w:rsidR="00CB04D7">
          <w:rPr>
            <w:rFonts w:ascii="Consolas" w:hAnsi="Consolas"/>
            <w:b/>
            <w:bCs/>
            <w:color w:val="000080"/>
          </w:rPr>
          <w:t xml:space="preserve"> </w:t>
        </w:r>
        <w:proofErr w:type="spellStart"/>
        <w:r w:rsidR="00CB04D7">
          <w:rPr>
            <w:rFonts w:ascii="Consolas" w:hAnsi="Consolas"/>
            <w:color w:val="000000"/>
          </w:rPr>
          <w:t>create_model</w:t>
        </w:r>
        <w:proofErr w:type="spellEnd"/>
        <w:r w:rsidR="00CB04D7">
          <w:rPr>
            <w:rFonts w:ascii="Consolas" w:hAnsi="Consolas"/>
            <w:color w:val="000000"/>
          </w:rPr>
          <w:t>(</w:t>
        </w:r>
        <w:proofErr w:type="spellStart"/>
        <w:r w:rsidR="00CB04D7">
          <w:rPr>
            <w:rFonts w:ascii="Consolas" w:hAnsi="Consolas"/>
            <w:color w:val="000000"/>
          </w:rPr>
          <w:t>structure</w:t>
        </w:r>
        <w:proofErr w:type="spellEnd"/>
        <w:r w:rsidR="00CB04D7">
          <w:rPr>
            <w:rFonts w:ascii="Consolas" w:hAnsi="Consolas"/>
            <w:color w:val="000000"/>
          </w:rPr>
          <w:t>=</w:t>
        </w:r>
        <w:proofErr w:type="spellStart"/>
        <w:r w:rsidR="00CB04D7">
          <w:rPr>
            <w:rFonts w:ascii="Consolas" w:hAnsi="Consolas"/>
            <w:b/>
            <w:bCs/>
            <w:color w:val="000080"/>
          </w:rPr>
          <w:t>None</w:t>
        </w:r>
        <w:proofErr w:type="spellEnd"/>
        <w:r w:rsidR="00CB04D7">
          <w:rPr>
            <w:rFonts w:ascii="Consolas" w:hAnsi="Consolas"/>
            <w:color w:val="000000"/>
          </w:rPr>
          <w:t>):</w:t>
        </w:r>
        <w:r w:rsidR="00CB04D7">
          <w:rPr>
            <w:rFonts w:ascii="Consolas" w:hAnsi="Consolas"/>
            <w:color w:val="000000"/>
          </w:rPr>
          <w:br/>
          <w:t xml:space="preserve">    </w:t>
        </w:r>
        <w:proofErr w:type="spellStart"/>
        <w:r w:rsidR="00CB04D7">
          <w:rPr>
            <w:rFonts w:ascii="Consolas" w:hAnsi="Consolas"/>
            <w:b/>
            <w:bCs/>
            <w:color w:val="000080"/>
          </w:rPr>
          <w:t>if</w:t>
        </w:r>
        <w:proofErr w:type="spellEnd"/>
        <w:r w:rsidR="00CB04D7">
          <w:rPr>
            <w:rFonts w:ascii="Consolas" w:hAnsi="Consolas"/>
            <w:b/>
            <w:bCs/>
            <w:color w:val="000080"/>
          </w:rPr>
          <w:t xml:space="preserve"> </w:t>
        </w:r>
        <w:proofErr w:type="spellStart"/>
        <w:r w:rsidR="00CB04D7">
          <w:rPr>
            <w:rFonts w:ascii="Consolas" w:hAnsi="Consolas"/>
            <w:color w:val="000000"/>
          </w:rPr>
          <w:t>structure</w:t>
        </w:r>
        <w:proofErr w:type="spellEnd"/>
        <w:r w:rsidR="00CB04D7">
          <w:rPr>
            <w:rFonts w:ascii="Consolas" w:hAnsi="Consolas"/>
            <w:color w:val="000000"/>
          </w:rPr>
          <w:t xml:space="preserve"> </w:t>
        </w:r>
        <w:proofErr w:type="spellStart"/>
        <w:r w:rsidR="00CB04D7">
          <w:rPr>
            <w:rFonts w:ascii="Consolas" w:hAnsi="Consolas"/>
            <w:b/>
            <w:bCs/>
            <w:color w:val="000080"/>
          </w:rPr>
          <w:t>is</w:t>
        </w:r>
        <w:proofErr w:type="spellEnd"/>
        <w:r w:rsidR="00CB04D7">
          <w:rPr>
            <w:rFonts w:ascii="Consolas" w:hAnsi="Consolas"/>
            <w:b/>
            <w:bCs/>
            <w:color w:val="000080"/>
          </w:rPr>
          <w:t xml:space="preserve"> </w:t>
        </w:r>
        <w:proofErr w:type="spellStart"/>
        <w:r w:rsidR="00CB04D7">
          <w:rPr>
            <w:rFonts w:ascii="Consolas" w:hAnsi="Consolas"/>
            <w:b/>
            <w:bCs/>
            <w:color w:val="000080"/>
          </w:rPr>
          <w:t>None</w:t>
        </w:r>
        <w:proofErr w:type="spellEnd"/>
        <w:r w:rsidR="00CB04D7">
          <w:rPr>
            <w:rFonts w:ascii="Consolas" w:hAnsi="Consolas"/>
            <w:color w:val="000000"/>
          </w:rPr>
          <w:t>:</w:t>
        </w:r>
        <w:r w:rsidR="00CB04D7">
          <w:rPr>
            <w:rFonts w:ascii="Consolas" w:hAnsi="Consolas"/>
            <w:color w:val="000000"/>
          </w:rPr>
          <w:br/>
          <w:t xml:space="preserve">        </w:t>
        </w:r>
        <w:proofErr w:type="spellStart"/>
        <w:r w:rsidR="00CB04D7">
          <w:rPr>
            <w:rFonts w:ascii="Consolas" w:hAnsi="Consolas"/>
            <w:color w:val="000000"/>
          </w:rPr>
          <w:t>structure</w:t>
        </w:r>
        <w:proofErr w:type="spellEnd"/>
        <w:r w:rsidR="00CB04D7">
          <w:rPr>
            <w:rFonts w:ascii="Consolas" w:hAnsi="Consolas"/>
            <w:color w:val="000000"/>
          </w:rPr>
          <w:t xml:space="preserve"> = [[</w:t>
        </w:r>
        <w:r w:rsidR="00CB04D7">
          <w:rPr>
            <w:rFonts w:ascii="Consolas" w:hAnsi="Consolas"/>
            <w:b/>
            <w:bCs/>
            <w:color w:val="008080"/>
          </w:rPr>
          <w:t>"</w:t>
        </w:r>
        <w:proofErr w:type="spellStart"/>
        <w:r w:rsidR="00CB04D7">
          <w:rPr>
            <w:rFonts w:ascii="Consolas" w:hAnsi="Consolas"/>
            <w:b/>
            <w:bCs/>
            <w:color w:val="008080"/>
          </w:rPr>
          <w:t>dense</w:t>
        </w:r>
        <w:proofErr w:type="spellEnd"/>
        <w:r w:rsidR="00CB04D7">
          <w:rPr>
            <w:rFonts w:ascii="Consolas" w:hAnsi="Consolas"/>
            <w:b/>
            <w:bCs/>
            <w:color w:val="008080"/>
          </w:rPr>
          <w:t>"</w:t>
        </w:r>
        <w:r w:rsidR="00CB04D7">
          <w:rPr>
            <w:rFonts w:ascii="Consolas" w:hAnsi="Consolas"/>
            <w:color w:val="000000"/>
          </w:rPr>
          <w:t>, {</w:t>
        </w:r>
        <w:r w:rsidR="00CB04D7">
          <w:rPr>
            <w:rFonts w:ascii="Consolas" w:hAnsi="Consolas"/>
            <w:b/>
            <w:bCs/>
            <w:color w:val="008080"/>
          </w:rPr>
          <w:t>"</w:t>
        </w:r>
        <w:proofErr w:type="spellStart"/>
        <w:r w:rsidR="00CB04D7">
          <w:rPr>
            <w:rFonts w:ascii="Consolas" w:hAnsi="Consolas"/>
            <w:b/>
            <w:bCs/>
            <w:color w:val="008080"/>
          </w:rPr>
          <w:t>units</w:t>
        </w:r>
        <w:proofErr w:type="spellEnd"/>
        <w:r w:rsidR="00CB04D7">
          <w:rPr>
            <w:rFonts w:ascii="Consolas" w:hAnsi="Consolas"/>
            <w:b/>
            <w:bCs/>
            <w:color w:val="008080"/>
          </w:rPr>
          <w:t>"</w:t>
        </w:r>
        <w:r w:rsidR="00CB04D7">
          <w:rPr>
            <w:rFonts w:ascii="Consolas" w:hAnsi="Consolas"/>
            <w:color w:val="000000"/>
          </w:rPr>
          <w:t xml:space="preserve">: </w:t>
        </w:r>
        <w:r w:rsidR="00CB04D7">
          <w:rPr>
            <w:rFonts w:ascii="Consolas" w:hAnsi="Consolas"/>
            <w:color w:val="0000FF"/>
          </w:rPr>
          <w:t>16</w:t>
        </w:r>
        <w:r w:rsidR="00CB04D7">
          <w:rPr>
            <w:rFonts w:ascii="Consolas" w:hAnsi="Consolas"/>
            <w:color w:val="000000"/>
          </w:rPr>
          <w:t xml:space="preserve">, </w:t>
        </w:r>
        <w:r w:rsidR="00CB04D7">
          <w:rPr>
            <w:rFonts w:ascii="Consolas" w:hAnsi="Consolas"/>
            <w:b/>
            <w:bCs/>
            <w:color w:val="008080"/>
          </w:rPr>
          <w:t>"</w:t>
        </w:r>
        <w:proofErr w:type="spellStart"/>
        <w:r w:rsidR="00CB04D7">
          <w:rPr>
            <w:rFonts w:ascii="Consolas" w:hAnsi="Consolas"/>
            <w:b/>
            <w:bCs/>
            <w:color w:val="008080"/>
          </w:rPr>
          <w:t>activation</w:t>
        </w:r>
        <w:proofErr w:type="spellEnd"/>
        <w:r w:rsidR="00CB04D7">
          <w:rPr>
            <w:rFonts w:ascii="Consolas" w:hAnsi="Consolas"/>
            <w:b/>
            <w:bCs/>
            <w:color w:val="008080"/>
          </w:rPr>
          <w:t>"</w:t>
        </w:r>
        <w:r w:rsidR="00CB04D7">
          <w:rPr>
            <w:rFonts w:ascii="Consolas" w:hAnsi="Consolas"/>
            <w:color w:val="000000"/>
          </w:rPr>
          <w:t xml:space="preserve">: </w:t>
        </w:r>
        <w:r w:rsidR="00CB04D7">
          <w:rPr>
            <w:rFonts w:ascii="Consolas" w:hAnsi="Consolas"/>
            <w:b/>
            <w:bCs/>
            <w:color w:val="008080"/>
          </w:rPr>
          <w:t>"</w:t>
        </w:r>
        <w:proofErr w:type="spellStart"/>
        <w:r w:rsidR="00CB04D7">
          <w:rPr>
            <w:rFonts w:ascii="Consolas" w:hAnsi="Consolas"/>
            <w:b/>
            <w:bCs/>
            <w:color w:val="008080"/>
          </w:rPr>
          <w:t>relu</w:t>
        </w:r>
        <w:proofErr w:type="spellEnd"/>
        <w:r w:rsidR="00CB04D7">
          <w:rPr>
            <w:rFonts w:ascii="Consolas" w:hAnsi="Consolas"/>
            <w:b/>
            <w:bCs/>
            <w:color w:val="008080"/>
          </w:rPr>
          <w:t>"</w:t>
        </w:r>
        <w:r w:rsidR="00CB04D7">
          <w:rPr>
            <w:rFonts w:ascii="Consolas" w:hAnsi="Consolas"/>
            <w:color w:val="000000"/>
          </w:rPr>
          <w:t>}],</w:t>
        </w:r>
        <w:r w:rsidR="00CB04D7">
          <w:rPr>
            <w:rFonts w:ascii="Consolas" w:hAnsi="Consolas"/>
            <w:color w:val="000000"/>
          </w:rPr>
          <w:br/>
          <w:t xml:space="preserve">                  </w:t>
        </w:r>
        <w:proofErr w:type="gramStart"/>
        <w:r w:rsidR="00CB04D7">
          <w:rPr>
            <w:rFonts w:ascii="Consolas" w:hAnsi="Consolas"/>
            <w:color w:val="000000"/>
          </w:rPr>
          <w:t xml:space="preserve">   [</w:t>
        </w:r>
        <w:proofErr w:type="gramEnd"/>
        <w:r w:rsidR="00CB04D7">
          <w:rPr>
            <w:rFonts w:ascii="Consolas" w:hAnsi="Consolas"/>
            <w:b/>
            <w:bCs/>
            <w:color w:val="008080"/>
          </w:rPr>
          <w:t>"</w:t>
        </w:r>
        <w:proofErr w:type="spellStart"/>
        <w:r w:rsidR="00CB04D7">
          <w:rPr>
            <w:rFonts w:ascii="Consolas" w:hAnsi="Consolas"/>
            <w:b/>
            <w:bCs/>
            <w:color w:val="008080"/>
          </w:rPr>
          <w:t>dense</w:t>
        </w:r>
        <w:proofErr w:type="spellEnd"/>
        <w:r w:rsidR="00CB04D7">
          <w:rPr>
            <w:rFonts w:ascii="Consolas" w:hAnsi="Consolas"/>
            <w:b/>
            <w:bCs/>
            <w:color w:val="008080"/>
          </w:rPr>
          <w:t>"</w:t>
        </w:r>
        <w:r w:rsidR="00CB04D7">
          <w:rPr>
            <w:rFonts w:ascii="Consolas" w:hAnsi="Consolas"/>
            <w:color w:val="000000"/>
          </w:rPr>
          <w:t>, {</w:t>
        </w:r>
        <w:r w:rsidR="00CB04D7">
          <w:rPr>
            <w:rFonts w:ascii="Consolas" w:hAnsi="Consolas"/>
            <w:b/>
            <w:bCs/>
            <w:color w:val="008080"/>
          </w:rPr>
          <w:t>"</w:t>
        </w:r>
        <w:proofErr w:type="spellStart"/>
        <w:r w:rsidR="00CB04D7">
          <w:rPr>
            <w:rFonts w:ascii="Consolas" w:hAnsi="Consolas"/>
            <w:b/>
            <w:bCs/>
            <w:color w:val="008080"/>
          </w:rPr>
          <w:t>units</w:t>
        </w:r>
        <w:proofErr w:type="spellEnd"/>
        <w:r w:rsidR="00CB04D7">
          <w:rPr>
            <w:rFonts w:ascii="Consolas" w:hAnsi="Consolas"/>
            <w:b/>
            <w:bCs/>
            <w:color w:val="008080"/>
          </w:rPr>
          <w:t>"</w:t>
        </w:r>
        <w:r w:rsidR="00CB04D7">
          <w:rPr>
            <w:rFonts w:ascii="Consolas" w:hAnsi="Consolas"/>
            <w:color w:val="000000"/>
          </w:rPr>
          <w:t xml:space="preserve">: </w:t>
        </w:r>
        <w:r w:rsidR="00CB04D7">
          <w:rPr>
            <w:rFonts w:ascii="Consolas" w:hAnsi="Consolas"/>
            <w:color w:val="0000FF"/>
          </w:rPr>
          <w:t>16</w:t>
        </w:r>
        <w:r w:rsidR="00CB04D7">
          <w:rPr>
            <w:rFonts w:ascii="Consolas" w:hAnsi="Consolas"/>
            <w:color w:val="000000"/>
          </w:rPr>
          <w:t xml:space="preserve">, </w:t>
        </w:r>
        <w:r w:rsidR="00CB04D7">
          <w:rPr>
            <w:rFonts w:ascii="Consolas" w:hAnsi="Consolas"/>
            <w:b/>
            <w:bCs/>
            <w:color w:val="008080"/>
          </w:rPr>
          <w:t>"</w:t>
        </w:r>
        <w:proofErr w:type="spellStart"/>
        <w:r w:rsidR="00CB04D7">
          <w:rPr>
            <w:rFonts w:ascii="Consolas" w:hAnsi="Consolas"/>
            <w:b/>
            <w:bCs/>
            <w:color w:val="008080"/>
          </w:rPr>
          <w:t>activation</w:t>
        </w:r>
        <w:proofErr w:type="spellEnd"/>
        <w:r w:rsidR="00CB04D7">
          <w:rPr>
            <w:rFonts w:ascii="Consolas" w:hAnsi="Consolas"/>
            <w:b/>
            <w:bCs/>
            <w:color w:val="008080"/>
          </w:rPr>
          <w:t>"</w:t>
        </w:r>
        <w:r w:rsidR="00CB04D7">
          <w:rPr>
            <w:rFonts w:ascii="Consolas" w:hAnsi="Consolas"/>
            <w:color w:val="000000"/>
          </w:rPr>
          <w:t xml:space="preserve">: </w:t>
        </w:r>
        <w:r w:rsidR="00CB04D7">
          <w:rPr>
            <w:rFonts w:ascii="Consolas" w:hAnsi="Consolas"/>
            <w:b/>
            <w:bCs/>
            <w:color w:val="008080"/>
          </w:rPr>
          <w:t>"</w:t>
        </w:r>
        <w:proofErr w:type="spellStart"/>
        <w:r w:rsidR="00CB04D7">
          <w:rPr>
            <w:rFonts w:ascii="Consolas" w:hAnsi="Consolas"/>
            <w:b/>
            <w:bCs/>
            <w:color w:val="008080"/>
          </w:rPr>
          <w:t>relu</w:t>
        </w:r>
        <w:proofErr w:type="spellEnd"/>
        <w:r w:rsidR="00CB04D7">
          <w:rPr>
            <w:rFonts w:ascii="Consolas" w:hAnsi="Consolas"/>
            <w:b/>
            <w:bCs/>
            <w:color w:val="008080"/>
          </w:rPr>
          <w:t>"</w:t>
        </w:r>
        <w:r w:rsidR="00CB04D7">
          <w:rPr>
            <w:rFonts w:ascii="Consolas" w:hAnsi="Consolas"/>
            <w:color w:val="000000"/>
          </w:rPr>
          <w:t>}]]</w:t>
        </w:r>
        <w:r w:rsidR="00CB04D7">
          <w:rPr>
            <w:rFonts w:ascii="Consolas" w:hAnsi="Consolas"/>
            <w:color w:val="000000"/>
          </w:rPr>
          <w:br/>
        </w:r>
        <w:r w:rsidR="00CB04D7">
          <w:rPr>
            <w:rFonts w:ascii="Consolas" w:hAnsi="Consolas"/>
            <w:color w:val="000000"/>
          </w:rPr>
          <w:br/>
          <w:t xml:space="preserve">    model = </w:t>
        </w:r>
        <w:proofErr w:type="spellStart"/>
        <w:r w:rsidR="00CB04D7">
          <w:rPr>
            <w:rFonts w:ascii="Consolas" w:hAnsi="Consolas"/>
            <w:color w:val="000000"/>
          </w:rPr>
          <w:t>tf.keras.models.Sequential</w:t>
        </w:r>
        <w:proofErr w:type="spellEnd"/>
        <w:r w:rsidR="00CB04D7">
          <w:rPr>
            <w:rFonts w:ascii="Consolas" w:hAnsi="Consolas"/>
            <w:color w:val="000000"/>
          </w:rPr>
          <w:t>()</w:t>
        </w:r>
        <w:r w:rsidR="00CB04D7">
          <w:rPr>
            <w:rFonts w:ascii="Consolas" w:hAnsi="Consolas"/>
            <w:color w:val="000000"/>
          </w:rPr>
          <w:br/>
          <w:t xml:space="preserve">    </w:t>
        </w:r>
        <w:proofErr w:type="spellStart"/>
        <w:r w:rsidR="00CB04D7">
          <w:rPr>
            <w:rFonts w:ascii="Consolas" w:hAnsi="Consolas"/>
            <w:color w:val="000000"/>
          </w:rPr>
          <w:t>tf.keras.backend.set_floatx</w:t>
        </w:r>
        <w:proofErr w:type="spellEnd"/>
        <w:r w:rsidR="00CB04D7">
          <w:rPr>
            <w:rFonts w:ascii="Consolas" w:hAnsi="Consolas"/>
            <w:color w:val="000000"/>
          </w:rPr>
          <w:t>(</w:t>
        </w:r>
        <w:r w:rsidR="00CB04D7">
          <w:rPr>
            <w:rFonts w:ascii="Consolas" w:hAnsi="Consolas"/>
            <w:b/>
            <w:bCs/>
            <w:color w:val="008080"/>
          </w:rPr>
          <w:t>'float64'</w:t>
        </w:r>
        <w:r w:rsidR="00CB04D7">
          <w:rPr>
            <w:rFonts w:ascii="Consolas" w:hAnsi="Consolas"/>
            <w:color w:val="000000"/>
          </w:rPr>
          <w:t>)</w:t>
        </w:r>
        <w:r w:rsidR="00CB04D7">
          <w:rPr>
            <w:rFonts w:ascii="Consolas" w:hAnsi="Consolas"/>
            <w:color w:val="000000"/>
          </w:rPr>
          <w:br/>
          <w:t xml:space="preserve">    </w:t>
        </w:r>
        <w:proofErr w:type="spellStart"/>
        <w:r w:rsidR="00CB04D7">
          <w:rPr>
            <w:rFonts w:ascii="Consolas" w:hAnsi="Consolas"/>
            <w:b/>
            <w:bCs/>
            <w:color w:val="000080"/>
          </w:rPr>
          <w:t>for</w:t>
        </w:r>
        <w:proofErr w:type="spellEnd"/>
        <w:r w:rsidR="00CB04D7">
          <w:rPr>
            <w:rFonts w:ascii="Consolas" w:hAnsi="Consolas"/>
            <w:b/>
            <w:bCs/>
            <w:color w:val="000080"/>
          </w:rPr>
          <w:t xml:space="preserve"> </w:t>
        </w:r>
        <w:r w:rsidR="00CB04D7">
          <w:rPr>
            <w:rFonts w:ascii="Consolas" w:hAnsi="Consolas"/>
            <w:color w:val="000000"/>
          </w:rPr>
          <w:t xml:space="preserve">i, </w:t>
        </w:r>
        <w:proofErr w:type="spellStart"/>
        <w:r w:rsidR="00CB04D7">
          <w:rPr>
            <w:rFonts w:ascii="Consolas" w:hAnsi="Consolas"/>
            <w:color w:val="000000"/>
          </w:rPr>
          <w:t>layer</w:t>
        </w:r>
        <w:proofErr w:type="spellEnd"/>
        <w:r w:rsidR="00CB04D7">
          <w:rPr>
            <w:rFonts w:ascii="Consolas" w:hAnsi="Consolas"/>
            <w:color w:val="000000"/>
          </w:rPr>
          <w:t xml:space="preserve"> </w:t>
        </w:r>
        <w:r w:rsidR="00CB04D7">
          <w:rPr>
            <w:rFonts w:ascii="Consolas" w:hAnsi="Consolas"/>
            <w:b/>
            <w:bCs/>
            <w:color w:val="000080"/>
          </w:rPr>
          <w:t xml:space="preserve">in </w:t>
        </w:r>
        <w:proofErr w:type="spellStart"/>
        <w:r w:rsidR="00CB04D7">
          <w:rPr>
            <w:rFonts w:ascii="Consolas" w:hAnsi="Consolas"/>
            <w:color w:val="000080"/>
          </w:rPr>
          <w:t>enumerate</w:t>
        </w:r>
        <w:proofErr w:type="spellEnd"/>
        <w:r w:rsidR="00CB04D7">
          <w:rPr>
            <w:rFonts w:ascii="Consolas" w:hAnsi="Consolas"/>
            <w:color w:val="000000"/>
          </w:rPr>
          <w:t>(</w:t>
        </w:r>
        <w:proofErr w:type="spellStart"/>
        <w:r w:rsidR="00CB04D7">
          <w:rPr>
            <w:rFonts w:ascii="Consolas" w:hAnsi="Consolas"/>
            <w:color w:val="000000"/>
          </w:rPr>
          <w:t>structure</w:t>
        </w:r>
        <w:proofErr w:type="spellEnd"/>
        <w:r w:rsidR="00CB04D7">
          <w:rPr>
            <w:rFonts w:ascii="Consolas" w:hAnsi="Consolas"/>
            <w:color w:val="000000"/>
          </w:rPr>
          <w:t>):</w:t>
        </w:r>
        <w:r w:rsidR="00CB04D7">
          <w:rPr>
            <w:rFonts w:ascii="Consolas" w:hAnsi="Consolas"/>
            <w:color w:val="000000"/>
          </w:rPr>
          <w:br/>
          <w:t xml:space="preserve">        </w:t>
        </w:r>
        <w:proofErr w:type="spellStart"/>
        <w:r w:rsidR="00CB04D7">
          <w:rPr>
            <w:rFonts w:ascii="Consolas" w:hAnsi="Consolas"/>
            <w:b/>
            <w:bCs/>
            <w:color w:val="000080"/>
          </w:rPr>
          <w:t>if</w:t>
        </w:r>
        <w:proofErr w:type="spellEnd"/>
        <w:r w:rsidR="00CB04D7">
          <w:rPr>
            <w:rFonts w:ascii="Consolas" w:hAnsi="Consolas"/>
            <w:b/>
            <w:bCs/>
            <w:color w:val="000080"/>
          </w:rPr>
          <w:t xml:space="preserve"> </w:t>
        </w:r>
        <w:r w:rsidR="00CB04D7">
          <w:rPr>
            <w:rFonts w:ascii="Consolas" w:hAnsi="Consolas"/>
            <w:color w:val="000000"/>
          </w:rPr>
          <w:t xml:space="preserve">i == </w:t>
        </w:r>
        <w:r w:rsidR="00CB04D7">
          <w:rPr>
            <w:rFonts w:ascii="Consolas" w:hAnsi="Consolas"/>
            <w:color w:val="0000FF"/>
          </w:rPr>
          <w:t>0</w:t>
        </w:r>
        <w:r w:rsidR="00CB04D7">
          <w:rPr>
            <w:rFonts w:ascii="Consolas" w:hAnsi="Consolas"/>
            <w:color w:val="000000"/>
          </w:rPr>
          <w:t xml:space="preserve">:  </w:t>
        </w:r>
        <w:r w:rsidR="00CB04D7">
          <w:rPr>
            <w:rFonts w:ascii="Consolas" w:hAnsi="Consolas"/>
            <w:i/>
            <w:iCs/>
            <w:color w:val="808080"/>
          </w:rPr>
          <w:t># Vstupní vrstva</w:t>
        </w:r>
        <w:r w:rsidR="00CB04D7">
          <w:rPr>
            <w:rFonts w:ascii="Consolas" w:hAnsi="Consolas"/>
            <w:i/>
            <w:iCs/>
            <w:color w:val="808080"/>
          </w:rPr>
          <w:br/>
          <w:t xml:space="preserve">            </w:t>
        </w:r>
        <w:proofErr w:type="spellStart"/>
        <w:r w:rsidR="00CB04D7">
          <w:rPr>
            <w:rFonts w:ascii="Consolas" w:hAnsi="Consolas"/>
            <w:color w:val="000000"/>
          </w:rPr>
          <w:t>model.add</w:t>
        </w:r>
        <w:proofErr w:type="spellEnd"/>
        <w:r w:rsidR="00CB04D7">
          <w:rPr>
            <w:rFonts w:ascii="Consolas" w:hAnsi="Consolas"/>
            <w:color w:val="000000"/>
          </w:rPr>
          <w:t>(</w:t>
        </w:r>
        <w:proofErr w:type="spellStart"/>
        <w:r w:rsidR="00CB04D7">
          <w:rPr>
            <w:rFonts w:ascii="Consolas" w:hAnsi="Consolas"/>
            <w:color w:val="000000"/>
          </w:rPr>
          <w:t>tf.keras.layers.Dense</w:t>
        </w:r>
        <w:proofErr w:type="spellEnd"/>
        <w:r w:rsidR="00CB04D7">
          <w:rPr>
            <w:rFonts w:ascii="Consolas" w:hAnsi="Consolas"/>
            <w:color w:val="000000"/>
          </w:rPr>
          <w:t>(</w:t>
        </w:r>
        <w:r w:rsidR="00CB04D7">
          <w:rPr>
            <w:rFonts w:ascii="Consolas" w:hAnsi="Consolas"/>
            <w:color w:val="000000"/>
          </w:rPr>
          <w:br/>
          <w:t xml:space="preserve">                </w:t>
        </w:r>
        <w:proofErr w:type="spellStart"/>
        <w:r w:rsidR="00CB04D7">
          <w:rPr>
            <w:rFonts w:ascii="Consolas" w:hAnsi="Consolas"/>
            <w:color w:val="000000"/>
          </w:rPr>
          <w:t>layer</w:t>
        </w:r>
        <w:proofErr w:type="spellEnd"/>
        <w:r w:rsidR="00CB04D7">
          <w:rPr>
            <w:rFonts w:ascii="Consolas" w:hAnsi="Consolas"/>
            <w:color w:val="000000"/>
          </w:rPr>
          <w:t>[</w:t>
        </w:r>
        <w:r w:rsidR="00CB04D7">
          <w:rPr>
            <w:rFonts w:ascii="Consolas" w:hAnsi="Consolas"/>
            <w:color w:val="0000FF"/>
          </w:rPr>
          <w:t>1</w:t>
        </w:r>
        <w:r w:rsidR="00CB04D7">
          <w:rPr>
            <w:rFonts w:ascii="Consolas" w:hAnsi="Consolas"/>
            <w:color w:val="000000"/>
          </w:rPr>
          <w:t>][</w:t>
        </w:r>
        <w:r w:rsidR="00CB04D7">
          <w:rPr>
            <w:rFonts w:ascii="Consolas" w:hAnsi="Consolas"/>
            <w:b/>
            <w:bCs/>
            <w:color w:val="008080"/>
          </w:rPr>
          <w:t>"</w:t>
        </w:r>
        <w:proofErr w:type="spellStart"/>
        <w:r w:rsidR="00CB04D7">
          <w:rPr>
            <w:rFonts w:ascii="Consolas" w:hAnsi="Consolas"/>
            <w:b/>
            <w:bCs/>
            <w:color w:val="008080"/>
          </w:rPr>
          <w:t>units</w:t>
        </w:r>
        <w:proofErr w:type="spellEnd"/>
        <w:r w:rsidR="00CB04D7">
          <w:rPr>
            <w:rFonts w:ascii="Consolas" w:hAnsi="Consolas"/>
            <w:b/>
            <w:bCs/>
            <w:color w:val="008080"/>
          </w:rPr>
          <w:t>"</w:t>
        </w:r>
        <w:r w:rsidR="00CB04D7">
          <w:rPr>
            <w:rFonts w:ascii="Consolas" w:hAnsi="Consolas"/>
            <w:color w:val="000000"/>
          </w:rPr>
          <w:t xml:space="preserve">], </w:t>
        </w:r>
        <w:proofErr w:type="spellStart"/>
        <w:r w:rsidR="00CB04D7">
          <w:rPr>
            <w:rFonts w:ascii="Consolas" w:hAnsi="Consolas"/>
            <w:color w:val="660099"/>
          </w:rPr>
          <w:t>activation</w:t>
        </w:r>
        <w:proofErr w:type="spellEnd"/>
        <w:r w:rsidR="00CB04D7">
          <w:rPr>
            <w:rFonts w:ascii="Consolas" w:hAnsi="Consolas"/>
            <w:color w:val="000000"/>
          </w:rPr>
          <w:t>=</w:t>
        </w:r>
        <w:proofErr w:type="spellStart"/>
        <w:r w:rsidR="00CB04D7">
          <w:rPr>
            <w:rFonts w:ascii="Consolas" w:hAnsi="Consolas"/>
            <w:color w:val="000000"/>
          </w:rPr>
          <w:t>layer</w:t>
        </w:r>
        <w:proofErr w:type="spellEnd"/>
        <w:r w:rsidR="00CB04D7">
          <w:rPr>
            <w:rFonts w:ascii="Consolas" w:hAnsi="Consolas"/>
            <w:color w:val="000000"/>
          </w:rPr>
          <w:t>[</w:t>
        </w:r>
        <w:r w:rsidR="00CB04D7">
          <w:rPr>
            <w:rFonts w:ascii="Consolas" w:hAnsi="Consolas"/>
            <w:color w:val="0000FF"/>
          </w:rPr>
          <w:t>1</w:t>
        </w:r>
        <w:r w:rsidR="00CB04D7">
          <w:rPr>
            <w:rFonts w:ascii="Consolas" w:hAnsi="Consolas"/>
            <w:color w:val="000000"/>
          </w:rPr>
          <w:t>][</w:t>
        </w:r>
        <w:r w:rsidR="00CB04D7">
          <w:rPr>
            <w:rFonts w:ascii="Consolas" w:hAnsi="Consolas"/>
            <w:b/>
            <w:bCs/>
            <w:color w:val="008080"/>
          </w:rPr>
          <w:t>"</w:t>
        </w:r>
        <w:proofErr w:type="spellStart"/>
        <w:r w:rsidR="00CB04D7">
          <w:rPr>
            <w:rFonts w:ascii="Consolas" w:hAnsi="Consolas"/>
            <w:b/>
            <w:bCs/>
            <w:color w:val="008080"/>
          </w:rPr>
          <w:t>activation</w:t>
        </w:r>
        <w:proofErr w:type="spellEnd"/>
        <w:r w:rsidR="00CB04D7">
          <w:rPr>
            <w:rFonts w:ascii="Consolas" w:hAnsi="Consolas"/>
            <w:b/>
            <w:bCs/>
            <w:color w:val="008080"/>
          </w:rPr>
          <w:t>"</w:t>
        </w:r>
        <w:r w:rsidR="00CB04D7">
          <w:rPr>
            <w:rFonts w:ascii="Consolas" w:hAnsi="Consolas"/>
            <w:color w:val="000000"/>
          </w:rPr>
          <w:t>],</w:t>
        </w:r>
      </w:ins>
    </w:p>
    <w:p w14:paraId="3EF5FD02" w14:textId="00B9B94C" w:rsidR="005E6BAC" w:rsidRDefault="005E6BAC">
      <w:pPr>
        <w:pStyle w:val="FormtovanvHTML"/>
        <w:shd w:val="clear" w:color="auto" w:fill="F2F2F2" w:themeFill="background1" w:themeFillShade="F2"/>
        <w:rPr>
          <w:ins w:id="129" w:author="Petr Krautwurst" w:date="2021-01-07T21:54:00Z"/>
          <w:rFonts w:ascii="Consolas" w:hAnsi="Consolas"/>
          <w:color w:val="000000"/>
        </w:rPr>
        <w:pPrChange w:id="130" w:author="Petr Krautwurst" w:date="2021-01-07T22:38:00Z">
          <w:pPr>
            <w:pStyle w:val="FormtovanvHTML"/>
            <w:pBdr>
              <w:top w:val="single" w:sz="4" w:space="1" w:color="auto"/>
              <w:left w:val="single" w:sz="4" w:space="4" w:color="auto"/>
              <w:bottom w:val="single" w:sz="4" w:space="1" w:color="auto"/>
              <w:right w:val="single" w:sz="4" w:space="4" w:color="auto"/>
            </w:pBdr>
            <w:shd w:val="clear" w:color="auto" w:fill="F9F9F9"/>
          </w:pPr>
        </w:pPrChange>
      </w:pPr>
      <w:ins w:id="131" w:author="Petr Krautwurst" w:date="2021-01-07T21:54:00Z">
        <w:r>
          <w:rPr>
            <w:rFonts w:ascii="Consolas" w:hAnsi="Consolas"/>
            <w:color w:val="000000"/>
          </w:rPr>
          <w:t xml:space="preserve">                </w:t>
        </w:r>
      </w:ins>
      <w:ins w:id="132" w:author="Petr Krautwurst" w:date="2021-01-07T21:51:00Z">
        <w:r w:rsidR="00CB04D7">
          <w:rPr>
            <w:rFonts w:ascii="Consolas" w:hAnsi="Consolas"/>
            <w:color w:val="660099"/>
          </w:rPr>
          <w:t>input_dim</w:t>
        </w:r>
        <w:r w:rsidR="00CB04D7">
          <w:rPr>
            <w:rFonts w:ascii="Consolas" w:hAnsi="Consolas"/>
            <w:color w:val="000000"/>
          </w:rPr>
          <w:t>=</w:t>
        </w:r>
        <w:r w:rsidR="00CB04D7">
          <w:rPr>
            <w:rFonts w:ascii="Consolas" w:hAnsi="Consolas"/>
            <w:color w:val="0000FF"/>
          </w:rPr>
          <w:t>2</w:t>
        </w:r>
        <w:r w:rsidR="00CB04D7">
          <w:rPr>
            <w:rFonts w:ascii="Consolas" w:hAnsi="Consolas"/>
            <w:color w:val="000000"/>
          </w:rPr>
          <w:t>))</w:t>
        </w:r>
        <w:r w:rsidR="00CB04D7">
          <w:rPr>
            <w:rFonts w:ascii="Consolas" w:hAnsi="Consolas"/>
            <w:color w:val="000000"/>
          </w:rPr>
          <w:br/>
          <w:t xml:space="preserve">        </w:t>
        </w:r>
        <w:r w:rsidR="00CB04D7">
          <w:rPr>
            <w:rFonts w:ascii="Consolas" w:hAnsi="Consolas"/>
            <w:b/>
            <w:bCs/>
            <w:color w:val="000080"/>
          </w:rPr>
          <w:t>else</w:t>
        </w:r>
        <w:r w:rsidR="00CB04D7">
          <w:rPr>
            <w:rFonts w:ascii="Consolas" w:hAnsi="Consolas"/>
            <w:color w:val="000000"/>
          </w:rPr>
          <w:t xml:space="preserve">:  </w:t>
        </w:r>
        <w:r w:rsidR="00CB04D7">
          <w:rPr>
            <w:rFonts w:ascii="Consolas" w:hAnsi="Consolas"/>
            <w:i/>
            <w:iCs/>
            <w:color w:val="808080"/>
          </w:rPr>
          <w:t># Skryté vrstvy</w:t>
        </w:r>
        <w:r w:rsidR="00CB04D7">
          <w:rPr>
            <w:rFonts w:ascii="Consolas" w:hAnsi="Consolas"/>
            <w:i/>
            <w:iCs/>
            <w:color w:val="808080"/>
          </w:rPr>
          <w:br/>
          <w:t xml:space="preserve">            </w:t>
        </w:r>
        <w:r w:rsidR="00CB04D7">
          <w:rPr>
            <w:rFonts w:ascii="Consolas" w:hAnsi="Consolas"/>
            <w:color w:val="000000"/>
          </w:rPr>
          <w:t>model.add(tf.keras.layers.Dense(</w:t>
        </w:r>
        <w:r w:rsidR="00CB04D7">
          <w:rPr>
            <w:rFonts w:ascii="Consolas" w:hAnsi="Consolas"/>
            <w:color w:val="000000"/>
          </w:rPr>
          <w:br/>
          <w:t xml:space="preserve">                layer[</w:t>
        </w:r>
        <w:r w:rsidR="00CB04D7">
          <w:rPr>
            <w:rFonts w:ascii="Consolas" w:hAnsi="Consolas"/>
            <w:color w:val="0000FF"/>
          </w:rPr>
          <w:t>1</w:t>
        </w:r>
        <w:r w:rsidR="00CB04D7">
          <w:rPr>
            <w:rFonts w:ascii="Consolas" w:hAnsi="Consolas"/>
            <w:color w:val="000000"/>
          </w:rPr>
          <w:t>][</w:t>
        </w:r>
        <w:r w:rsidR="00CB04D7">
          <w:rPr>
            <w:rFonts w:ascii="Consolas" w:hAnsi="Consolas"/>
            <w:b/>
            <w:bCs/>
            <w:color w:val="008080"/>
          </w:rPr>
          <w:t>"units"</w:t>
        </w:r>
        <w:r w:rsidR="00CB04D7">
          <w:rPr>
            <w:rFonts w:ascii="Consolas" w:hAnsi="Consolas"/>
            <w:color w:val="000000"/>
          </w:rPr>
          <w:t xml:space="preserve">], </w:t>
        </w:r>
        <w:r w:rsidR="00CB04D7">
          <w:rPr>
            <w:rFonts w:ascii="Consolas" w:hAnsi="Consolas"/>
            <w:color w:val="660099"/>
          </w:rPr>
          <w:t>activation</w:t>
        </w:r>
        <w:r w:rsidR="00CB04D7">
          <w:rPr>
            <w:rFonts w:ascii="Consolas" w:hAnsi="Consolas"/>
            <w:color w:val="000000"/>
          </w:rPr>
          <w:t>=layer[</w:t>
        </w:r>
        <w:r w:rsidR="00CB04D7">
          <w:rPr>
            <w:rFonts w:ascii="Consolas" w:hAnsi="Consolas"/>
            <w:color w:val="0000FF"/>
          </w:rPr>
          <w:t>1</w:t>
        </w:r>
        <w:r w:rsidR="00CB04D7">
          <w:rPr>
            <w:rFonts w:ascii="Consolas" w:hAnsi="Consolas"/>
            <w:color w:val="000000"/>
          </w:rPr>
          <w:t>][</w:t>
        </w:r>
        <w:r w:rsidR="00CB04D7">
          <w:rPr>
            <w:rFonts w:ascii="Consolas" w:hAnsi="Consolas"/>
            <w:b/>
            <w:bCs/>
            <w:color w:val="008080"/>
          </w:rPr>
          <w:t>"activation"</w:t>
        </w:r>
        <w:r w:rsidR="00CB04D7">
          <w:rPr>
            <w:rFonts w:ascii="Consolas" w:hAnsi="Consolas"/>
            <w:color w:val="000000"/>
          </w:rPr>
          <w:t>]))</w:t>
        </w:r>
        <w:r w:rsidR="00CB04D7">
          <w:rPr>
            <w:rFonts w:ascii="Consolas" w:hAnsi="Consolas"/>
            <w:color w:val="000000"/>
          </w:rPr>
          <w:br/>
          <w:t xml:space="preserve">    model.add(tf.keras.layers.Dense(</w:t>
        </w:r>
        <w:r w:rsidR="00CB04D7">
          <w:rPr>
            <w:rFonts w:ascii="Consolas" w:hAnsi="Consolas"/>
            <w:color w:val="0000FF"/>
          </w:rPr>
          <w:t>1</w:t>
        </w:r>
        <w:r w:rsidR="00CB04D7">
          <w:rPr>
            <w:rFonts w:ascii="Consolas" w:hAnsi="Consolas"/>
            <w:color w:val="000000"/>
          </w:rPr>
          <w:t xml:space="preserve">, </w:t>
        </w:r>
        <w:r w:rsidR="00CB04D7">
          <w:rPr>
            <w:rFonts w:ascii="Consolas" w:hAnsi="Consolas"/>
            <w:color w:val="660099"/>
          </w:rPr>
          <w:t>activation</w:t>
        </w:r>
        <w:r w:rsidR="00CB04D7">
          <w:rPr>
            <w:rFonts w:ascii="Consolas" w:hAnsi="Consolas"/>
            <w:color w:val="000000"/>
          </w:rPr>
          <w:t>=</w:t>
        </w:r>
        <w:r w:rsidR="00CB04D7">
          <w:rPr>
            <w:rFonts w:ascii="Consolas" w:hAnsi="Consolas"/>
            <w:b/>
            <w:bCs/>
            <w:color w:val="008080"/>
          </w:rPr>
          <w:t>"tanh"</w:t>
        </w:r>
        <w:r w:rsidR="00CB04D7">
          <w:rPr>
            <w:rFonts w:ascii="Consolas" w:hAnsi="Consolas"/>
            <w:color w:val="000000"/>
          </w:rPr>
          <w:t xml:space="preserve">))  </w:t>
        </w:r>
        <w:r w:rsidR="00CB04D7">
          <w:rPr>
            <w:rFonts w:ascii="Consolas" w:hAnsi="Consolas"/>
            <w:i/>
            <w:iCs/>
            <w:color w:val="808080"/>
          </w:rPr>
          <w:t># Výstupní vrstva</w:t>
        </w:r>
        <w:r w:rsidR="00CB04D7">
          <w:rPr>
            <w:rFonts w:ascii="Consolas" w:hAnsi="Consolas"/>
            <w:i/>
            <w:iCs/>
            <w:color w:val="808080"/>
          </w:rPr>
          <w:br/>
          <w:t xml:space="preserve">    </w:t>
        </w:r>
        <w:r w:rsidR="00CB04D7">
          <w:rPr>
            <w:rFonts w:ascii="Consolas" w:hAnsi="Consolas"/>
            <w:color w:val="000000"/>
          </w:rPr>
          <w:t>model.compile(</w:t>
        </w:r>
        <w:r w:rsidR="00CB04D7">
          <w:rPr>
            <w:rFonts w:ascii="Consolas" w:hAnsi="Consolas"/>
            <w:color w:val="660099"/>
          </w:rPr>
          <w:t>loss</w:t>
        </w:r>
        <w:r w:rsidR="00CB04D7">
          <w:rPr>
            <w:rFonts w:ascii="Consolas" w:hAnsi="Consolas"/>
            <w:color w:val="000000"/>
          </w:rPr>
          <w:t>=</w:t>
        </w:r>
        <w:r w:rsidR="00CB04D7">
          <w:rPr>
            <w:rFonts w:ascii="Consolas" w:hAnsi="Consolas"/>
            <w:b/>
            <w:bCs/>
            <w:color w:val="008080"/>
          </w:rPr>
          <w:t>'mean_squared_error'</w:t>
        </w:r>
        <w:r w:rsidR="00CB04D7">
          <w:rPr>
            <w:rFonts w:ascii="Consolas" w:hAnsi="Consolas"/>
            <w:color w:val="000000"/>
          </w:rPr>
          <w:t xml:space="preserve">, </w:t>
        </w:r>
        <w:r w:rsidR="00CB04D7">
          <w:rPr>
            <w:rFonts w:ascii="Consolas" w:hAnsi="Consolas"/>
            <w:color w:val="660099"/>
          </w:rPr>
          <w:t>optimizer</w:t>
        </w:r>
        <w:r w:rsidR="00CB04D7">
          <w:rPr>
            <w:rFonts w:ascii="Consolas" w:hAnsi="Consolas"/>
            <w:color w:val="000000"/>
          </w:rPr>
          <w:t>=</w:t>
        </w:r>
        <w:r w:rsidR="00CB04D7">
          <w:rPr>
            <w:rFonts w:ascii="Consolas" w:hAnsi="Consolas"/>
            <w:b/>
            <w:bCs/>
            <w:color w:val="008080"/>
          </w:rPr>
          <w:t>'adam'</w:t>
        </w:r>
        <w:r w:rsidR="00CB04D7">
          <w:rPr>
            <w:rFonts w:ascii="Consolas" w:hAnsi="Consolas"/>
            <w:color w:val="000000"/>
          </w:rPr>
          <w:t>,</w:t>
        </w:r>
      </w:ins>
    </w:p>
    <w:p w14:paraId="0B30EF03" w14:textId="4D9FC6F7" w:rsidR="00CB04D7" w:rsidRPr="00CB04D7" w:rsidDel="00CB04D7" w:rsidRDefault="005E6BAC">
      <w:pPr>
        <w:pStyle w:val="FormtovanvHTML"/>
        <w:shd w:val="clear" w:color="auto" w:fill="F2F2F2" w:themeFill="background1" w:themeFillShade="F2"/>
        <w:rPr>
          <w:del w:id="133" w:author="Petr Krautwurst" w:date="2021-01-07T21:52:00Z"/>
          <w:rFonts w:ascii="Consolas" w:hAnsi="Consolas"/>
          <w:color w:val="000000"/>
          <w:rPrChange w:id="134" w:author="Petr Krautwurst" w:date="2021-01-07T21:51:00Z">
            <w:rPr>
              <w:del w:id="135" w:author="Petr Krautwurst" w:date="2021-01-07T21:52:00Z"/>
              <w:rFonts w:ascii="Consolas" w:hAnsi="Consolas"/>
              <w:color w:val="A9B7C6"/>
              <w:sz w:val="18"/>
              <w:szCs w:val="18"/>
            </w:rPr>
          </w:rPrChange>
        </w:rPr>
        <w:pPrChange w:id="136" w:author="Petr Krautwurst" w:date="2021-01-07T22:38:00Z">
          <w:pPr>
            <w:pStyle w:val="FormtovanvHTML"/>
            <w:shd w:val="clear" w:color="auto" w:fill="2B2B2B"/>
          </w:pPr>
        </w:pPrChange>
      </w:pPr>
      <w:ins w:id="137" w:author="Petr Krautwurst" w:date="2021-01-07T21:54:00Z">
        <w:r>
          <w:rPr>
            <w:rFonts w:ascii="Consolas" w:hAnsi="Consolas"/>
            <w:color w:val="000000"/>
          </w:rPr>
          <w:t xml:space="preserve">    </w:t>
        </w:r>
        <w:r w:rsidR="005469B4">
          <w:rPr>
            <w:rFonts w:ascii="Consolas" w:hAnsi="Consolas"/>
            <w:color w:val="000000"/>
          </w:rPr>
          <w:t xml:space="preserve">            </w:t>
        </w:r>
      </w:ins>
      <w:ins w:id="138" w:author="Petr Krautwurst" w:date="2021-01-07T21:51:00Z">
        <w:r w:rsidR="00CB04D7">
          <w:rPr>
            <w:rFonts w:ascii="Consolas" w:hAnsi="Consolas"/>
            <w:color w:val="660099"/>
          </w:rPr>
          <w:t>metrics</w:t>
        </w:r>
        <w:r w:rsidR="00CB04D7">
          <w:rPr>
            <w:rFonts w:ascii="Consolas" w:hAnsi="Consolas"/>
            <w:color w:val="000000"/>
          </w:rPr>
          <w:t>=[</w:t>
        </w:r>
        <w:r w:rsidR="00CB04D7">
          <w:rPr>
            <w:rFonts w:ascii="Consolas" w:hAnsi="Consolas"/>
            <w:b/>
            <w:bCs/>
            <w:color w:val="008080"/>
          </w:rPr>
          <w:t>"accuracy"</w:t>
        </w:r>
        <w:r w:rsidR="00CB04D7">
          <w:rPr>
            <w:rFonts w:ascii="Consolas" w:hAnsi="Consolas"/>
            <w:color w:val="000000"/>
          </w:rPr>
          <w:t>])</w:t>
        </w:r>
        <w:r w:rsidR="00CB04D7">
          <w:rPr>
            <w:rFonts w:ascii="Consolas" w:hAnsi="Consolas"/>
            <w:color w:val="000000"/>
          </w:rPr>
          <w:br/>
        </w:r>
        <w:r w:rsidR="00CB04D7">
          <w:rPr>
            <w:rFonts w:ascii="Consolas" w:hAnsi="Consolas"/>
            <w:color w:val="000000"/>
          </w:rPr>
          <w:br/>
          <w:t xml:space="preserve">    </w:t>
        </w:r>
        <w:r w:rsidR="00CB04D7">
          <w:rPr>
            <w:rFonts w:ascii="Consolas" w:hAnsi="Consolas"/>
            <w:b/>
            <w:bCs/>
            <w:color w:val="000080"/>
          </w:rPr>
          <w:t xml:space="preserve">return </w:t>
        </w:r>
        <w:r w:rsidR="00CB04D7">
          <w:rPr>
            <w:rFonts w:ascii="Consolas" w:hAnsi="Consolas"/>
            <w:color w:val="000000"/>
          </w:rPr>
          <w:t>model</w:t>
        </w:r>
      </w:ins>
    </w:p>
    <w:p w14:paraId="67286D95" w14:textId="676387F3" w:rsidR="001767DD" w:rsidRPr="001767DD" w:rsidRDefault="001767DD">
      <w:pPr>
        <w:pStyle w:val="FormtovanvHTML"/>
        <w:shd w:val="clear" w:color="auto" w:fill="F2F2F2" w:themeFill="background1" w:themeFillShade="F2"/>
        <w:pPrChange w:id="139" w:author="Petr Krautwurst" w:date="2021-01-07T22:38:00Z">
          <w:pPr/>
        </w:pPrChange>
      </w:pPr>
    </w:p>
    <w:p w14:paraId="3601DFCB" w14:textId="0A84AC1A" w:rsidR="005F6EA0" w:rsidRDefault="00680144" w:rsidP="005F6EA0">
      <w:pPr>
        <w:pStyle w:val="Nadpis1"/>
      </w:pPr>
      <w:bookmarkStart w:id="140" w:name="_Toc60740697"/>
      <w:r w:rsidRPr="005F6EA0">
        <w:lastRenderedPageBreak/>
        <w:t>V</w:t>
      </w:r>
      <w:r w:rsidR="00A0246F" w:rsidRPr="005F6EA0">
        <w:t>ýsledk</w:t>
      </w:r>
      <w:r w:rsidRPr="005F6EA0">
        <w:t>y</w:t>
      </w:r>
      <w:r>
        <w:t xml:space="preserve"> řešení</w:t>
      </w:r>
      <w:bookmarkEnd w:id="140"/>
    </w:p>
    <w:p w14:paraId="1ECB1513" w14:textId="48745CFF" w:rsidR="006051A4" w:rsidRDefault="0076358C" w:rsidP="006051A4">
      <w:pPr>
        <w:pStyle w:val="Nadpis2"/>
      </w:pPr>
      <w:r>
        <w:t>Funkce aplikace</w:t>
      </w:r>
    </w:p>
    <w:p w14:paraId="1ABAF77A" w14:textId="2B61B597" w:rsidR="00050126" w:rsidRPr="00050126" w:rsidRDefault="00050126" w:rsidP="00050126">
      <w:r>
        <w:t>Dole se nachází hlavní menu,</w:t>
      </w:r>
      <w:ins w:id="141" w:author="Petr Krautwurst" w:date="2021-01-07T21:09:00Z">
        <w:r w:rsidR="007B7AB7">
          <w:t xml:space="preserve"> skrze které </w:t>
        </w:r>
      </w:ins>
      <w:ins w:id="142" w:author="Petr Krautwurst" w:date="2021-01-07T22:14:00Z">
        <w:r w:rsidR="00626C92">
          <w:t>j</w:t>
        </w:r>
      </w:ins>
      <w:ins w:id="143" w:author="Petr Krautwurst" w:date="2021-01-07T21:09:00Z">
        <w:r w:rsidR="007B7AB7">
          <w:t>e ovládá</w:t>
        </w:r>
      </w:ins>
      <w:ins w:id="144" w:author="Petr Krautwurst" w:date="2021-01-07T22:14:00Z">
        <w:r w:rsidR="00626C92">
          <w:t>na</w:t>
        </w:r>
      </w:ins>
      <w:ins w:id="145" w:author="Petr Krautwurst" w:date="2021-01-07T21:09:00Z">
        <w:r w:rsidR="007B7AB7">
          <w:t xml:space="preserve"> celá aplikace</w:t>
        </w:r>
        <w:r w:rsidR="007E6D95">
          <w:t>.</w:t>
        </w:r>
      </w:ins>
      <w:del w:id="146" w:author="Petr Krautwurst" w:date="2021-01-07T21:07:00Z">
        <w:r w:rsidDel="007B7AB7">
          <w:delText xml:space="preserve"> </w:delText>
        </w:r>
      </w:del>
      <w:ins w:id="147" w:author="Petr Krautwurst" w:date="2021-01-07T21:07:00Z">
        <w:r w:rsidR="007B7AB7">
          <w:t xml:space="preserve"> </w:t>
        </w:r>
      </w:ins>
    </w:p>
    <w:p w14:paraId="32039007" w14:textId="46CFFFDA" w:rsidR="00691CEC" w:rsidRDefault="001B72A0" w:rsidP="00691CEC">
      <w:r>
        <w:t>Tlačítko „Start“ slouží ke spuštění hry</w:t>
      </w:r>
      <w:r w:rsidR="00CC4D7D">
        <w:t>.</w:t>
      </w:r>
      <w:r>
        <w:t xml:space="preserve"> P</w:t>
      </w:r>
      <w:r w:rsidR="00E50436">
        <w:t>okud ještě není vytvořená umělá inteligence,</w:t>
      </w:r>
      <w:r w:rsidR="00CC4D7D">
        <w:t xml:space="preserve"> vytvoří se a rovnou se spustí </w:t>
      </w:r>
      <w:r w:rsidR="00E50436">
        <w:t xml:space="preserve">proces </w:t>
      </w:r>
      <w:r w:rsidR="00CC4D7D">
        <w:t>učení podle nastavených hodnot.</w:t>
      </w:r>
      <w:r w:rsidR="00E50436">
        <w:t xml:space="preserve"> Po dokončení učícího procesu</w:t>
      </w:r>
      <w:r w:rsidR="00717764">
        <w:t xml:space="preserve"> </w:t>
      </w:r>
      <w:r>
        <w:t xml:space="preserve">se </w:t>
      </w:r>
      <w:r w:rsidR="0088750D">
        <w:t>spustí samotná hra. Ptáček se snaží prolétat trubkami. Povede-li se mu proletět, dostává bod. Když se mu to nepovede, hra se restartuje a zkouší to znovu, dokud ho uživatel nezastaví tlačítkem „Stop“.</w:t>
      </w:r>
      <w:r w:rsidR="00E16592">
        <w:t xml:space="preserve"> Hra se průběhem času zrychluje, čímž se průlet mezi trubkami stává složitější. </w:t>
      </w:r>
      <w:r w:rsidR="00596164">
        <w:t>Aplikaci lze vypnout pomocí tlačítka „Exit“.</w:t>
      </w:r>
    </w:p>
    <w:p w14:paraId="6BA9FEDD" w14:textId="1B119C01" w:rsidR="00691CEC" w:rsidRDefault="00691CEC" w:rsidP="00691CEC">
      <w:r w:rsidRPr="00691CEC">
        <w:t xml:space="preserve">Uživatel </w:t>
      </w:r>
      <w:r w:rsidR="0088265B">
        <w:t xml:space="preserve">si může aplikaci </w:t>
      </w:r>
      <w:r w:rsidR="00A277A8">
        <w:t>nastavit</w:t>
      </w:r>
      <w:r w:rsidRPr="00691CEC">
        <w:t xml:space="preserve">. Má na výběr ze dvou základních módů. Buď bude hrát pouze umělá inteligence a </w:t>
      </w:r>
      <w:r w:rsidR="00CC4D7D">
        <w:t>uživatel bude jen přihlížet</w:t>
      </w:r>
      <w:r w:rsidRPr="00691CEC">
        <w:t>, nebo</w:t>
      </w:r>
      <w:r w:rsidR="00CC4D7D">
        <w:t xml:space="preserve"> může zkusit změřit síly s umělou inteligencí</w:t>
      </w:r>
      <w:r w:rsidRPr="00691CEC">
        <w:t>. Pokud zmáčkne tlačítko „</w:t>
      </w:r>
      <w:proofErr w:type="spellStart"/>
      <w:r w:rsidRPr="00691CEC">
        <w:t>Player</w:t>
      </w:r>
      <w:proofErr w:type="spellEnd"/>
      <w:r w:rsidRPr="00691CEC">
        <w:t>“, při příštím startu do hry přibyde další ptáček, který je ovládaný člověkem a skočí při stisku klávesy w, mezerník nebo šipka nahoru. Ptáček ovládaný umělou inteligencí je v tomto případě kvůli přehlednosti částečně průhledný.</w:t>
      </w:r>
    </w:p>
    <w:p w14:paraId="328AB331" w14:textId="38F7E5A9" w:rsidR="006D4FAD" w:rsidRDefault="0085518C" w:rsidP="00691CEC">
      <w:r>
        <w:rPr>
          <w:noProof/>
        </w:rPr>
        <w:drawing>
          <wp:anchor distT="0" distB="0" distL="114300" distR="114300" simplePos="0" relativeHeight="251694080" behindDoc="0" locked="0" layoutInCell="1" allowOverlap="1" wp14:anchorId="1569366C" wp14:editId="502C0B45">
            <wp:simplePos x="0" y="0"/>
            <wp:positionH relativeFrom="margin">
              <wp:posOffset>-1270</wp:posOffset>
            </wp:positionH>
            <wp:positionV relativeFrom="paragraph">
              <wp:posOffset>1306830</wp:posOffset>
            </wp:positionV>
            <wp:extent cx="5572125" cy="371475"/>
            <wp:effectExtent l="0" t="0" r="9525"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2125"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6128" behindDoc="0" locked="0" layoutInCell="1" allowOverlap="1" wp14:anchorId="47C97B59" wp14:editId="0FBFE7CB">
                <wp:simplePos x="0" y="0"/>
                <wp:positionH relativeFrom="column">
                  <wp:posOffset>-1270</wp:posOffset>
                </wp:positionH>
                <wp:positionV relativeFrom="paragraph">
                  <wp:posOffset>1735455</wp:posOffset>
                </wp:positionV>
                <wp:extent cx="5572125" cy="635"/>
                <wp:effectExtent l="0" t="0" r="0" b="0"/>
                <wp:wrapTopAndBottom/>
                <wp:docPr id="6" name="Textové pole 6"/>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wps:spPr>
                      <wps:txbx>
                        <w:txbxContent>
                          <w:p w14:paraId="4D13F508" w14:textId="31B9FF87" w:rsidR="00CB18A2" w:rsidRPr="00622213" w:rsidRDefault="00CB18A2" w:rsidP="002F6AF7">
                            <w:pPr>
                              <w:pStyle w:val="Titulek"/>
                              <w:ind w:left="0"/>
                              <w:rPr>
                                <w:noProof/>
                              </w:rPr>
                            </w:pPr>
                            <w:r>
                              <w:t>Obrázek 4.1: Nastavení aplikace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C97B59" id="Textové pole 6" o:spid="_x0000_s1043" type="#_x0000_t202" style="position:absolute;left:0;text-align:left;margin-left:-.1pt;margin-top:136.65pt;width:438.7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" stroked="f">
                <v:textbox style="mso-fit-shape-to-text:t" inset="0,0,0,0">
                  <w:txbxContent>
                    <w:p w14:paraId="4D13F508" w14:textId="31B9FF87" w:rsidR="00CB18A2" w:rsidRPr="00622213" w:rsidRDefault="00CB18A2" w:rsidP="002F6AF7">
                      <w:pPr>
                        <w:pStyle w:val="Titulek"/>
                        <w:ind w:left="0"/>
                        <w:rPr>
                          <w:noProof/>
                        </w:rPr>
                      </w:pPr>
                      <w:r>
                        <w:t>Obrázek 4.1: Nastavení aplikace</w:t>
                      </w:r>
                    </w:p>
                  </w:txbxContent>
                </v:textbox>
                <w10:wrap type="topAndBottom"/>
              </v:shape>
            </w:pict>
          </mc:Fallback>
        </mc:AlternateContent>
      </w:r>
      <w:r w:rsidR="00691CEC" w:rsidRPr="00691CEC">
        <w:t>Dále lze nastavit učení modelu pomocí vstupních polí „Train data“, určující počet trénovacích dat, a „Epochs“, které nastavuje počet epoch trénování – kolikrát při trénování dostane stejná data. Zde může uživatel experimentovat a zjišťovat, při kolika datech a epochách je model schopen se spolehlivě naučit požadovaným výsledkům.</w:t>
      </w:r>
      <w:r w:rsidR="006D4FAD">
        <w:t xml:space="preserve"> </w:t>
      </w:r>
      <w:r w:rsidR="00717764">
        <w:t>Tlačítkem „Retrain“ tyto změny aplikuje a znovu vygeneruje model s aktuálním nastavením.</w:t>
      </w:r>
    </w:p>
    <w:p w14:paraId="62260EF3" w14:textId="3A41C160" w:rsidR="0091264D" w:rsidRDefault="0091264D" w:rsidP="0091264D">
      <w:pPr>
        <w:pStyle w:val="Nadpis2"/>
      </w:pPr>
      <w:bookmarkStart w:id="148" w:name="_Toc60740699"/>
      <w:r>
        <w:t>Splněné a nesplněné cíle</w:t>
      </w:r>
      <w:bookmarkEnd w:id="148"/>
    </w:p>
    <w:p w14:paraId="07A45B4B" w14:textId="02305415" w:rsidR="0091264D" w:rsidRDefault="002A3A3C" w:rsidP="0091264D">
      <w:r>
        <w:t>Hlavní cílem bylo pochopit základní principy neuronových sítí a částečně s posilovaným učením, konkrétně</w:t>
      </w:r>
      <w:r w:rsidR="00AE36E1">
        <w:t xml:space="preserve"> s</w:t>
      </w:r>
      <w:r>
        <w:t xml:space="preserve"> DQN (deep Q-Learning)</w:t>
      </w:r>
      <w:r w:rsidR="007A4B0F">
        <w:t>.</w:t>
      </w:r>
    </w:p>
    <w:p w14:paraId="13166DE4" w14:textId="4136F56E" w:rsidR="007A4B0F" w:rsidRDefault="007A4B0F" w:rsidP="0091264D">
      <w:r>
        <w:t xml:space="preserve">Tento cíl se mi z větší části podařilo splnit – pochopil jsem základy neuronových sítí, hlubokého učení i DQN. </w:t>
      </w:r>
    </w:p>
    <w:p w14:paraId="74726662" w14:textId="0A645D28" w:rsidR="007A4B0F" w:rsidRDefault="007A4B0F" w:rsidP="0091264D">
      <w:r>
        <w:t xml:space="preserve">Dalším cílem bylo následně s těmito poznatky vytvořit grafickou aplikaci s jednoduchým prostředím. </w:t>
      </w:r>
      <w:r w:rsidR="00C866EA">
        <w:t>Původně jsem měl plánu využít DQN</w:t>
      </w:r>
      <w:r w:rsidR="00130D0E">
        <w:t xml:space="preserve"> i</w:t>
      </w:r>
      <w:r w:rsidR="00C866EA">
        <w:t xml:space="preserve"> </w:t>
      </w:r>
      <w:r w:rsidR="00836555">
        <w:t>genetický algoritmus.</w:t>
      </w:r>
    </w:p>
    <w:p w14:paraId="67D704EA" w14:textId="25D4CE8D" w:rsidR="007A4B0F" w:rsidRDefault="007A4B0F" w:rsidP="0091264D">
      <w:r>
        <w:lastRenderedPageBreak/>
        <w:t xml:space="preserve">Aplikaci se mi sice povedlo vytvořit, </w:t>
      </w:r>
      <w:r w:rsidR="007C0458">
        <w:t>zdárně jsem implementoval i učení s učitelem</w:t>
      </w:r>
      <w:r>
        <w:t xml:space="preserve">, avšak </w:t>
      </w:r>
      <w:r w:rsidR="007C0458">
        <w:t xml:space="preserve">při pokusu o </w:t>
      </w:r>
      <w:r>
        <w:t>DQN</w:t>
      </w:r>
      <w:r w:rsidR="007C0458">
        <w:t xml:space="preserve"> nastaly vážnější komplikace</w:t>
      </w:r>
      <w:r>
        <w:t xml:space="preserve"> – nedokázal jsem agenta naučit správnému chování</w:t>
      </w:r>
      <w:r w:rsidR="007C0458">
        <w:t xml:space="preserve"> ani po značném počtu</w:t>
      </w:r>
      <w:r w:rsidR="00694F12">
        <w:t xml:space="preserve"> různých změn</w:t>
      </w:r>
      <w:r>
        <w:t>. Po opakovaných nezdarech a s blížícím se termínem odevzdání jsem se rozhodl, že se raději vrátím k předchozí verzi</w:t>
      </w:r>
      <w:r w:rsidR="007C0458">
        <w:t xml:space="preserve"> a</w:t>
      </w:r>
      <w:r w:rsidR="00343528">
        <w:t xml:space="preserve"> o DQN se pokusím později.</w:t>
      </w:r>
    </w:p>
    <w:p w14:paraId="7004AB12" w14:textId="70CDB3D6" w:rsidR="00595A5F" w:rsidRDefault="007F34F7" w:rsidP="00595A5F">
      <w:r>
        <w:t>Seznam cílů</w:t>
      </w:r>
      <w:r w:rsidR="00595A5F">
        <w:t>:</w:t>
      </w:r>
    </w:p>
    <w:p w14:paraId="0E3063A5" w14:textId="7ADCA630" w:rsidR="003256CB" w:rsidRDefault="005E0175" w:rsidP="001F2D4C">
      <w:pPr>
        <w:pStyle w:val="Odstavecseseznamem"/>
        <w:numPr>
          <w:ilvl w:val="0"/>
          <w:numId w:val="10"/>
        </w:numPr>
      </w:pPr>
      <w:r>
        <w:t>Pochopení základů</w:t>
      </w:r>
      <w:r w:rsidR="004D0426">
        <w:t xml:space="preserve"> umělé inteligence</w:t>
      </w:r>
    </w:p>
    <w:p w14:paraId="599A7540" w14:textId="51A3C10A" w:rsidR="00036D7D" w:rsidRDefault="00987909" w:rsidP="001F2D4C">
      <w:pPr>
        <w:pStyle w:val="Odstavecseseznamem"/>
        <w:numPr>
          <w:ilvl w:val="0"/>
          <w:numId w:val="12"/>
        </w:numPr>
      </w:pPr>
      <w:r>
        <w:t>P</w:t>
      </w:r>
      <w:r w:rsidR="004D0426">
        <w:t>ochopení základů DQN</w:t>
      </w:r>
      <w:r>
        <w:t xml:space="preserve"> (jen částečně)</w:t>
      </w:r>
    </w:p>
    <w:p w14:paraId="5E8D9DBF" w14:textId="5E964FB0" w:rsidR="005E0175" w:rsidRDefault="005E0175" w:rsidP="001F2D4C">
      <w:pPr>
        <w:pStyle w:val="Odstavecseseznamem"/>
        <w:numPr>
          <w:ilvl w:val="0"/>
          <w:numId w:val="10"/>
        </w:numPr>
      </w:pPr>
      <w:r>
        <w:t>Funkční aplikace</w:t>
      </w:r>
    </w:p>
    <w:p w14:paraId="477BF338" w14:textId="441BE3F8" w:rsidR="005E0175" w:rsidRDefault="005E0175" w:rsidP="001F2D4C">
      <w:pPr>
        <w:pStyle w:val="Odstavecseseznamem"/>
        <w:numPr>
          <w:ilvl w:val="0"/>
          <w:numId w:val="10"/>
        </w:numPr>
      </w:pPr>
      <w:r>
        <w:t>Hluboké učení, učení s učitelem</w:t>
      </w:r>
    </w:p>
    <w:p w14:paraId="7DECD270" w14:textId="3BC6BF0E" w:rsidR="005E0175" w:rsidRPr="00595A5F" w:rsidRDefault="005E0175" w:rsidP="001F2D4C">
      <w:pPr>
        <w:pStyle w:val="Odstavecseseznamem"/>
        <w:numPr>
          <w:ilvl w:val="0"/>
          <w:numId w:val="11"/>
        </w:numPr>
      </w:pPr>
      <w:r>
        <w:t>Funkční implementace DQN</w:t>
      </w:r>
    </w:p>
    <w:p w14:paraId="4477279B" w14:textId="77777777" w:rsidR="00483A69" w:rsidRDefault="00B8449A" w:rsidP="31CDAC39">
      <w:pPr>
        <w:pStyle w:val="Nadpis1"/>
        <w:numPr>
          <w:ilvl w:val="0"/>
          <w:numId w:val="0"/>
        </w:numPr>
      </w:pPr>
      <w:bookmarkStart w:id="149" w:name="_Toc60740700"/>
      <w:r>
        <w:lastRenderedPageBreak/>
        <w:t>Závěr</w:t>
      </w:r>
      <w:bookmarkEnd w:id="149"/>
    </w:p>
    <w:p w14:paraId="1299C43A" w14:textId="424A6C7E" w:rsidR="00AB18DA" w:rsidRDefault="00BE6D60" w:rsidP="00BE6D60">
      <w:r>
        <w:t xml:space="preserve">Cílem projektu bylo pochopit a uplatnit teorii ohledně </w:t>
      </w:r>
      <w:r w:rsidR="00984A7A">
        <w:t>hlubokého učení neuronových sítí, ideálně s využitím DQN a vytvořit prostředí, kde uživatel může ovlivnit proces učení.</w:t>
      </w:r>
    </w:p>
    <w:p w14:paraId="0FAF9492" w14:textId="6930E034" w:rsidR="00984A7A" w:rsidDel="00BC10BE" w:rsidRDefault="00984A7A" w:rsidP="00BE6D60">
      <w:pPr>
        <w:rPr>
          <w:del w:id="150" w:author="ml" w:date="2021-01-05T19:38:00Z"/>
        </w:rPr>
      </w:pPr>
    </w:p>
    <w:p w14:paraId="796DC797" w14:textId="0006C664" w:rsidR="00984A7A" w:rsidRDefault="00984A7A" w:rsidP="00A000A7">
      <w:r>
        <w:t>Aplikace umožňuje uživateli upravovat parametry učení a pozorovat jejich vliv na chování modelu při změnách počtu trénovacích dat či trénovacích epoch.</w:t>
      </w:r>
      <w:r w:rsidR="00757B20">
        <w:t xml:space="preserve"> Cíl práce byl z velké části naplněn.</w:t>
      </w:r>
    </w:p>
    <w:p w14:paraId="1EF59D95" w14:textId="1316179D" w:rsidR="00757B20" w:rsidDel="00BC10BE" w:rsidRDefault="00757B20" w:rsidP="00BE6D60">
      <w:pPr>
        <w:rPr>
          <w:del w:id="151" w:author="ml" w:date="2021-01-05T19:38:00Z"/>
        </w:rPr>
      </w:pPr>
    </w:p>
    <w:p w14:paraId="720D5994" w14:textId="5D770AC9" w:rsidR="00757B20" w:rsidDel="000545DF" w:rsidRDefault="00757B20">
      <w:pPr>
        <w:rPr>
          <w:del w:id="152" w:author="Petr Krautwurst" w:date="2021-01-07T23:10:00Z"/>
        </w:rPr>
      </w:pPr>
      <w:r>
        <w:t>Jsou zde vylepšení, které bych rád v budoucnu přidal. Mezi ně patří hlavně implementace DQN, ale také například větší moc uživatele nad učením modelu a nad modelem samotným</w:t>
      </w:r>
      <w:r w:rsidR="00046827">
        <w:t xml:space="preserve"> a</w:t>
      </w:r>
      <w:r w:rsidR="00CE19FE">
        <w:t xml:space="preserve"> </w:t>
      </w:r>
      <w:r>
        <w:t>grafické informace o procesu učení</w:t>
      </w:r>
      <w:r w:rsidR="00CE19FE">
        <w:t>.</w:t>
      </w:r>
      <w:del w:id="153" w:author="Petr Krautwurst" w:date="2021-01-07T23:12:00Z">
        <w:r w:rsidDel="00641D3F">
          <w:delText xml:space="preserve"> </w:delText>
        </w:r>
      </w:del>
    </w:p>
    <w:p w14:paraId="3AE5B78F" w14:textId="77777777" w:rsidR="000545DF" w:rsidRDefault="000545DF">
      <w:pPr>
        <w:rPr>
          <w:ins w:id="154" w:author="Petr Krautwurst" w:date="2021-01-07T23:10:00Z"/>
        </w:rPr>
      </w:pPr>
    </w:p>
    <w:p w14:paraId="4DDBEF00" w14:textId="10E830B5" w:rsidR="00E15D00" w:rsidDel="000545DF" w:rsidRDefault="000545DF" w:rsidP="006E2B97">
      <w:pPr>
        <w:rPr>
          <w:del w:id="155" w:author="Petr Krautwurst" w:date="2021-01-07T23:10:00Z"/>
        </w:rPr>
      </w:pPr>
      <w:ins w:id="156" w:author="Petr Krautwurst" w:date="2021-01-07T23:10:00Z">
        <w:r>
          <w:t xml:space="preserve">Praktické řešení: </w:t>
        </w:r>
        <w:r w:rsidR="00435692">
          <w:fldChar w:fldCharType="begin"/>
        </w:r>
        <w:r w:rsidR="00435692">
          <w:instrText xml:space="preserve"> HYPERLINK "https://github.com/it1712/Zaverecny_Projekt" </w:instrText>
        </w:r>
        <w:r w:rsidR="00435692">
          <w:fldChar w:fldCharType="separate"/>
        </w:r>
        <w:r w:rsidRPr="00435692">
          <w:rPr>
            <w:rStyle w:val="Hypertextovodkaz"/>
          </w:rPr>
          <w:t>https://github.com/it1712/Zaverecny_Projekt</w:t>
        </w:r>
        <w:r w:rsidR="00435692">
          <w:fldChar w:fldCharType="end"/>
        </w:r>
      </w:ins>
    </w:p>
    <w:p w14:paraId="3461D779" w14:textId="77777777" w:rsidR="00802D4F" w:rsidRDefault="00802D4F"/>
    <w:p w14:paraId="33715254" w14:textId="37D4118A" w:rsidR="00A47DE7" w:rsidRPr="00A47DE7" w:rsidRDefault="00F03DA6">
      <w:pPr>
        <w:pStyle w:val="Nadpis"/>
        <w:rPr>
          <w:rPrChange w:id="157" w:author="Petr Krautwurst" w:date="2021-01-07T21:13:00Z">
            <w:rPr>
              <w:rStyle w:val="Pokec"/>
              <w:b w:val="0"/>
              <w:bCs w:val="0"/>
              <w:caps w:val="0"/>
              <w:szCs w:val="24"/>
            </w:rPr>
          </w:rPrChange>
        </w:rPr>
      </w:pPr>
      <w:bookmarkStart w:id="158" w:name="_Toc37577735"/>
      <w:bookmarkStart w:id="159" w:name="_Toc88120446"/>
      <w:bookmarkStart w:id="160" w:name="_Toc88120683"/>
      <w:bookmarkStart w:id="161" w:name="_Toc88120895"/>
      <w:bookmarkStart w:id="162" w:name="_Toc88120999"/>
      <w:bookmarkStart w:id="163" w:name="_Toc88121042"/>
      <w:bookmarkStart w:id="164" w:name="_Toc88121179"/>
      <w:bookmarkStart w:id="165" w:name="_Toc88121553"/>
      <w:bookmarkStart w:id="166" w:name="_Toc88121610"/>
      <w:bookmarkStart w:id="167" w:name="_Toc88121748"/>
      <w:bookmarkStart w:id="168" w:name="_Toc88122014"/>
      <w:bookmarkStart w:id="169" w:name="_Toc88124619"/>
      <w:bookmarkStart w:id="170" w:name="_Toc88124656"/>
      <w:bookmarkStart w:id="171" w:name="_Toc88124806"/>
      <w:bookmarkStart w:id="172" w:name="_Toc88125789"/>
      <w:bookmarkStart w:id="173" w:name="_Toc88126309"/>
      <w:bookmarkStart w:id="174" w:name="_Toc88126460"/>
      <w:bookmarkStart w:id="175" w:name="_Toc88126527"/>
      <w:bookmarkStart w:id="176" w:name="_Toc88126556"/>
      <w:bookmarkStart w:id="177" w:name="_Toc88126772"/>
      <w:bookmarkStart w:id="178" w:name="_Toc88126862"/>
      <w:bookmarkStart w:id="179" w:name="_Toc88127103"/>
      <w:bookmarkStart w:id="180" w:name="_Toc88127146"/>
      <w:bookmarkStart w:id="181" w:name="_Toc88128511"/>
      <w:bookmarkStart w:id="182" w:name="_Toc107634153"/>
      <w:bookmarkStart w:id="183" w:name="_Toc107635188"/>
      <w:bookmarkStart w:id="184" w:name="_Toc107635228"/>
      <w:bookmarkStart w:id="185" w:name="_Toc107635245"/>
      <w:bookmarkStart w:id="186" w:name="_Toc60740701"/>
      <w:r>
        <w:lastRenderedPageBreak/>
        <w:t>Seznam použit</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sidR="00802D4F">
        <w:t>ýCH INFORMAČNÍCH ZDROJů</w:t>
      </w:r>
      <w:bookmarkEnd w:id="186"/>
    </w:p>
    <w:p w14:paraId="285029A5" w14:textId="16AF927F" w:rsidR="00FE2B0E" w:rsidRPr="00A84EB2" w:rsidRDefault="00FE2B0E" w:rsidP="00FE2B0E">
      <w:pPr>
        <w:pStyle w:val="Literatura"/>
        <w:jc w:val="left"/>
        <w:rPr>
          <w:ins w:id="187" w:author="Petr Krautwurst" w:date="2021-01-07T22:12:00Z"/>
        </w:rPr>
      </w:pPr>
      <w:ins w:id="188" w:author="Petr Krautwurst" w:date="2021-01-07T22:12:00Z">
        <w:r>
          <w:t>[1]</w:t>
        </w:r>
        <w:r>
          <w:tab/>
        </w:r>
        <w:r>
          <w:tab/>
          <w:t xml:space="preserve">3Blue1Brown. </w:t>
        </w:r>
        <w:proofErr w:type="spellStart"/>
        <w:r>
          <w:rPr>
            <w:i/>
            <w:iCs/>
          </w:rPr>
          <w:t>Neural</w:t>
        </w:r>
        <w:proofErr w:type="spellEnd"/>
        <w:r>
          <w:rPr>
            <w:i/>
            <w:iCs/>
          </w:rPr>
          <w:t xml:space="preserve"> </w:t>
        </w:r>
        <w:proofErr w:type="spellStart"/>
        <w:r>
          <w:rPr>
            <w:i/>
            <w:iCs/>
          </w:rPr>
          <w:t>networks</w:t>
        </w:r>
        <w:proofErr w:type="spellEnd"/>
        <w:r>
          <w:t xml:space="preserve"> [online], YouTube. </w:t>
        </w:r>
        <w:proofErr w:type="spellStart"/>
        <w:r>
          <w:t>Aug</w:t>
        </w:r>
        <w:proofErr w:type="spellEnd"/>
        <w:r>
          <w:t xml:space="preserve"> 1, 2018 [cit. 2020-12-28]. Dostupné z: </w:t>
        </w:r>
      </w:ins>
      <w:ins w:id="189" w:author="Petr Krautwurst" w:date="2021-01-07T23:11:00Z">
        <w:r w:rsidR="00C6044D">
          <w:fldChar w:fldCharType="begin"/>
        </w:r>
        <w:r w:rsidR="00C6044D">
          <w:instrText xml:space="preserve"> HYPERLINK "https://www.youtube.com/playlist?list=PLZHQObOWTQDNU6R1_67000Dx_ZCJB-3pi" </w:instrText>
        </w:r>
        <w:r w:rsidR="00C6044D">
          <w:fldChar w:fldCharType="separate"/>
        </w:r>
        <w:r w:rsidRPr="00C6044D">
          <w:rPr>
            <w:rStyle w:val="Hypertextovodkaz"/>
          </w:rPr>
          <w:t>https://www.youtube.com</w:t>
        </w:r>
        <w:r w:rsidRPr="00C6044D">
          <w:rPr>
            <w:rStyle w:val="Hypertextovodkaz"/>
          </w:rPr>
          <w:t>/</w:t>
        </w:r>
        <w:r w:rsidRPr="00C6044D">
          <w:rPr>
            <w:rStyle w:val="Hypertextovodkaz"/>
          </w:rPr>
          <w:t>playlist?list=PLZHQObOWTQDNU6R1_67000Dx_ZCJB-3pi</w:t>
        </w:r>
        <w:r w:rsidR="00C6044D">
          <w:fldChar w:fldCharType="end"/>
        </w:r>
      </w:ins>
    </w:p>
    <w:p w14:paraId="7A92331F" w14:textId="731C250B" w:rsidR="00A90259" w:rsidRPr="006D6DD1" w:rsidRDefault="006D6DD1">
      <w:pPr>
        <w:pStyle w:val="Literatura"/>
        <w:jc w:val="left"/>
        <w:rPr>
          <w:ins w:id="190" w:author="Petr Krautwurst" w:date="2021-01-07T21:14:00Z"/>
          <w:rPrChange w:id="191" w:author="Petr Krautwurst" w:date="2021-01-07T21:14:00Z">
            <w:rPr>
              <w:ins w:id="192" w:author="Petr Krautwurst" w:date="2021-01-07T21:14:00Z"/>
              <w:sz w:val="23"/>
              <w:szCs w:val="23"/>
            </w:rPr>
          </w:rPrChange>
        </w:rPr>
      </w:pPr>
      <w:ins w:id="193" w:author="Petr Krautwurst" w:date="2021-01-07T21:14:00Z">
        <w:r>
          <w:rPr>
            <w:rStyle w:val="Hypertextovodkaz"/>
          </w:rPr>
          <w:t>[</w:t>
        </w:r>
      </w:ins>
      <w:ins w:id="194" w:author="Petr Krautwurst" w:date="2021-01-07T22:12:00Z">
        <w:r w:rsidR="00FD0023">
          <w:rPr>
            <w:rStyle w:val="Hypertextovodkaz"/>
          </w:rPr>
          <w:t>2</w:t>
        </w:r>
      </w:ins>
      <w:ins w:id="195" w:author="Petr Krautwurst" w:date="2021-01-07T21:14:00Z">
        <w:r>
          <w:rPr>
            <w:rStyle w:val="Hypertextovodkaz"/>
          </w:rPr>
          <w:t>]</w:t>
        </w:r>
        <w:r>
          <w:rPr>
            <w:rStyle w:val="Hypertextovodkaz"/>
          </w:rPr>
          <w:tab/>
        </w:r>
        <w:r>
          <w:rPr>
            <w:rStyle w:val="Hypertextovodkaz"/>
          </w:rPr>
          <w:tab/>
          <w:t xml:space="preserve">BROWNLEE, Jason. </w:t>
        </w:r>
        <w:proofErr w:type="spellStart"/>
        <w:r>
          <w:rPr>
            <w:rStyle w:val="Hypertextovodkaz"/>
            <w:i/>
            <w:iCs/>
          </w:rPr>
          <w:t>Gentle</w:t>
        </w:r>
        <w:proofErr w:type="spellEnd"/>
        <w:r>
          <w:rPr>
            <w:rStyle w:val="Hypertextovodkaz"/>
            <w:i/>
            <w:iCs/>
          </w:rPr>
          <w:t xml:space="preserve"> </w:t>
        </w:r>
        <w:proofErr w:type="spellStart"/>
        <w:r>
          <w:rPr>
            <w:rStyle w:val="Hypertextovodkaz"/>
            <w:i/>
            <w:iCs/>
          </w:rPr>
          <w:t>Introduction</w:t>
        </w:r>
        <w:proofErr w:type="spellEnd"/>
        <w:r>
          <w:rPr>
            <w:rStyle w:val="Hypertextovodkaz"/>
            <w:i/>
            <w:iCs/>
          </w:rPr>
          <w:t xml:space="preserve"> to </w:t>
        </w:r>
        <w:proofErr w:type="spellStart"/>
        <w:r>
          <w:rPr>
            <w:rStyle w:val="Hypertextovodkaz"/>
            <w:i/>
            <w:iCs/>
          </w:rPr>
          <w:t>the</w:t>
        </w:r>
        <w:proofErr w:type="spellEnd"/>
        <w:r>
          <w:rPr>
            <w:rStyle w:val="Hypertextovodkaz"/>
            <w:i/>
            <w:iCs/>
          </w:rPr>
          <w:t xml:space="preserve"> Adam </w:t>
        </w:r>
        <w:proofErr w:type="spellStart"/>
        <w:r>
          <w:rPr>
            <w:rStyle w:val="Hypertextovodkaz"/>
            <w:i/>
            <w:iCs/>
          </w:rPr>
          <w:t>Optimatization</w:t>
        </w:r>
        <w:proofErr w:type="spellEnd"/>
        <w:r>
          <w:rPr>
            <w:rStyle w:val="Hypertextovodkaz"/>
            <w:i/>
            <w:iCs/>
          </w:rPr>
          <w:t xml:space="preserve"> </w:t>
        </w:r>
        <w:proofErr w:type="spellStart"/>
        <w:r>
          <w:rPr>
            <w:rStyle w:val="Hypertextovodkaz"/>
            <w:i/>
            <w:iCs/>
          </w:rPr>
          <w:t>Algorithm</w:t>
        </w:r>
        <w:proofErr w:type="spellEnd"/>
        <w:r>
          <w:rPr>
            <w:rStyle w:val="Hypertextovodkaz"/>
            <w:i/>
            <w:iCs/>
          </w:rPr>
          <w:t xml:space="preserve"> </w:t>
        </w:r>
        <w:proofErr w:type="spellStart"/>
        <w:r>
          <w:rPr>
            <w:rStyle w:val="Hypertextovodkaz"/>
            <w:i/>
            <w:iCs/>
          </w:rPr>
          <w:t>for</w:t>
        </w:r>
        <w:proofErr w:type="spellEnd"/>
        <w:r>
          <w:rPr>
            <w:rStyle w:val="Hypertextovodkaz"/>
            <w:i/>
            <w:iCs/>
          </w:rPr>
          <w:t xml:space="preserve"> Deep Learning</w:t>
        </w:r>
        <w:r>
          <w:rPr>
            <w:rStyle w:val="Hypertextovodkaz"/>
          </w:rPr>
          <w:t xml:space="preserve"> [online]. </w:t>
        </w:r>
        <w:proofErr w:type="spellStart"/>
        <w:r>
          <w:rPr>
            <w:rStyle w:val="Hypertextovodkaz"/>
          </w:rPr>
          <w:t>Aug</w:t>
        </w:r>
        <w:proofErr w:type="spellEnd"/>
        <w:r>
          <w:rPr>
            <w:rStyle w:val="Hypertextovodkaz"/>
          </w:rPr>
          <w:t xml:space="preserve"> 20, 2020 [cit. 2020-12-28]. Dostupné z: </w:t>
        </w:r>
      </w:ins>
      <w:ins w:id="196" w:author="Petr Krautwurst" w:date="2021-01-07T22:08:00Z">
        <w:r w:rsidR="00A90259">
          <w:rPr>
            <w:rStyle w:val="Hypertextovodkaz"/>
          </w:rPr>
          <w:fldChar w:fldCharType="begin"/>
        </w:r>
        <w:r w:rsidR="00A90259">
          <w:rPr>
            <w:rStyle w:val="Hypertextovodkaz"/>
          </w:rPr>
          <w:instrText xml:space="preserve"> HYPERLINK "</w:instrText>
        </w:r>
      </w:ins>
      <w:ins w:id="197" w:author="Petr Krautwurst" w:date="2021-01-07T21:14:00Z">
        <w:r w:rsidR="00A90259" w:rsidRPr="00A47DE7">
          <w:rPr>
            <w:rStyle w:val="Hypertextovodkaz"/>
          </w:rPr>
          <w:instrText>https://machinelearningmastery.com/adam-optimization-algorithm-for-deep-learning/</w:instrText>
        </w:r>
      </w:ins>
      <w:ins w:id="198" w:author="Petr Krautwurst" w:date="2021-01-07T22:08:00Z">
        <w:r w:rsidR="00A90259">
          <w:rPr>
            <w:rStyle w:val="Hypertextovodkaz"/>
          </w:rPr>
          <w:instrText xml:space="preserve">" </w:instrText>
        </w:r>
        <w:r w:rsidR="00A90259">
          <w:rPr>
            <w:rStyle w:val="Hypertextovodkaz"/>
          </w:rPr>
          <w:fldChar w:fldCharType="separate"/>
        </w:r>
      </w:ins>
      <w:ins w:id="199" w:author="Petr Krautwurst" w:date="2021-01-07T21:14:00Z">
        <w:r w:rsidR="00A90259" w:rsidRPr="00ED04B5">
          <w:rPr>
            <w:rStyle w:val="Hypertextovodkaz"/>
          </w:rPr>
          <w:t>https://machinelearningmastery.com/adam-optimization-algorithm-for-deep-learning/</w:t>
        </w:r>
      </w:ins>
      <w:ins w:id="200" w:author="Petr Krautwurst" w:date="2021-01-07T22:08:00Z">
        <w:r w:rsidR="00A90259">
          <w:rPr>
            <w:rStyle w:val="Hypertextovodkaz"/>
          </w:rPr>
          <w:fldChar w:fldCharType="end"/>
        </w:r>
        <w:r w:rsidR="00A90259">
          <w:rPr>
            <w:rStyle w:val="Hypertextovodkaz"/>
          </w:rPr>
          <w:t xml:space="preserve"> </w:t>
        </w:r>
      </w:ins>
    </w:p>
    <w:p w14:paraId="3CF2D8B6" w14:textId="79DFB5D1" w:rsidR="00D054DB" w:rsidRDefault="006D6DD1" w:rsidP="00A000A7">
      <w:pPr>
        <w:pStyle w:val="Literatura"/>
        <w:jc w:val="left"/>
        <w:rPr>
          <w:ins w:id="201" w:author="Petr Krautwurst" w:date="2021-01-07T21:13:00Z"/>
          <w:rStyle w:val="Hypertextovodkaz"/>
        </w:rPr>
      </w:pPr>
      <w:ins w:id="202" w:author="Petr Krautwurst" w:date="2021-01-07T21:14:00Z">
        <w:r>
          <w:rPr>
            <w:sz w:val="23"/>
            <w:szCs w:val="23"/>
          </w:rPr>
          <w:t>[</w:t>
        </w:r>
      </w:ins>
      <w:del w:id="203" w:author="Petr Krautwurst" w:date="2021-01-07T21:14:00Z">
        <w:r w:rsidR="00D31293" w:rsidDel="006D6DD1">
          <w:rPr>
            <w:sz w:val="23"/>
            <w:szCs w:val="23"/>
          </w:rPr>
          <w:delText>[</w:delText>
        </w:r>
        <w:r w:rsidR="00377722" w:rsidDel="006D6DD1">
          <w:rPr>
            <w:sz w:val="23"/>
            <w:szCs w:val="23"/>
          </w:rPr>
          <w:delText>1</w:delText>
        </w:r>
      </w:del>
      <w:ins w:id="204" w:author="Petr Krautwurst" w:date="2021-01-07T22:12:00Z">
        <w:r w:rsidR="00FD0023">
          <w:rPr>
            <w:sz w:val="23"/>
            <w:szCs w:val="23"/>
          </w:rPr>
          <w:t>3</w:t>
        </w:r>
      </w:ins>
      <w:r w:rsidR="00D31293">
        <w:rPr>
          <w:sz w:val="23"/>
          <w:szCs w:val="23"/>
        </w:rPr>
        <w:t xml:space="preserve">] </w:t>
      </w:r>
      <w:r w:rsidR="00D31293">
        <w:rPr>
          <w:sz w:val="23"/>
          <w:szCs w:val="23"/>
        </w:rPr>
        <w:tab/>
      </w:r>
      <w:r w:rsidR="00D31293">
        <w:rPr>
          <w:sz w:val="23"/>
          <w:szCs w:val="23"/>
        </w:rPr>
        <w:tab/>
      </w:r>
      <w:r w:rsidR="00D31293" w:rsidRPr="00A000A7">
        <w:t xml:space="preserve">JULIANI, Arthur. </w:t>
      </w:r>
      <w:proofErr w:type="spellStart"/>
      <w:r w:rsidR="00D31293" w:rsidRPr="00A000A7">
        <w:rPr>
          <w:i/>
          <w:iCs/>
        </w:rPr>
        <w:t>Simple</w:t>
      </w:r>
      <w:proofErr w:type="spellEnd"/>
      <w:r w:rsidR="00D31293" w:rsidRPr="00A000A7">
        <w:rPr>
          <w:i/>
          <w:iCs/>
        </w:rPr>
        <w:t xml:space="preserve"> Reinforcement Learning </w:t>
      </w:r>
      <w:proofErr w:type="spellStart"/>
      <w:r w:rsidR="00D31293" w:rsidRPr="00A000A7">
        <w:rPr>
          <w:i/>
          <w:iCs/>
        </w:rPr>
        <w:t>with</w:t>
      </w:r>
      <w:proofErr w:type="spellEnd"/>
      <w:r w:rsidR="00D31293" w:rsidRPr="00A000A7">
        <w:rPr>
          <w:i/>
          <w:iCs/>
        </w:rPr>
        <w:t xml:space="preserve"> Tensorflow </w:t>
      </w:r>
      <w:r w:rsidR="00D31293" w:rsidRPr="00A000A7">
        <w:t xml:space="preserve">[online]. </w:t>
      </w:r>
      <w:proofErr w:type="spellStart"/>
      <w:r w:rsidR="00D31293" w:rsidRPr="00A000A7">
        <w:t>Aug</w:t>
      </w:r>
      <w:proofErr w:type="spellEnd"/>
      <w:r w:rsidR="005874E0">
        <w:t> </w:t>
      </w:r>
      <w:r w:rsidR="00D31293" w:rsidRPr="00A000A7">
        <w:t>25, 2016 [cit. 2020-12-2</w:t>
      </w:r>
      <w:r w:rsidR="00BC08A0">
        <w:t>8</w:t>
      </w:r>
      <w:r w:rsidR="00D31293" w:rsidRPr="00A000A7">
        <w:t xml:space="preserve">]. Dostupné z: </w:t>
      </w:r>
      <w:hyperlink r:id="rId33" w:history="1">
        <w:r w:rsidR="00D31293" w:rsidRPr="00A000A7">
          <w:rPr>
            <w:rStyle w:val="Hypertextovodkaz"/>
          </w:rPr>
          <w:t>https://medium.com/emergent-future/sim-ple-reinforcement-learning-with-tensorflow-part-0-q-learning-with-tables-and-neural-networks-d195264329d0</w:t>
        </w:r>
      </w:hyperlink>
    </w:p>
    <w:p w14:paraId="02DDA423" w14:textId="6065BCC2" w:rsidR="00A47DE7" w:rsidRPr="00A47DE7" w:rsidDel="006D6DD1" w:rsidRDefault="00A47DE7" w:rsidP="00A000A7">
      <w:pPr>
        <w:pStyle w:val="Literatura"/>
        <w:jc w:val="left"/>
        <w:rPr>
          <w:del w:id="205" w:author="Petr Krautwurst" w:date="2021-01-07T21:14:00Z"/>
        </w:rPr>
      </w:pPr>
    </w:p>
    <w:p w14:paraId="65C0EF2B" w14:textId="7847564A" w:rsidR="000804EB" w:rsidRPr="00A000A7" w:rsidRDefault="000804EB" w:rsidP="00A000A7">
      <w:pPr>
        <w:pStyle w:val="Literatura"/>
        <w:jc w:val="left"/>
      </w:pPr>
      <w:r w:rsidRPr="00A000A7">
        <w:t>[</w:t>
      </w:r>
      <w:del w:id="206" w:author="Petr Krautwurst" w:date="2021-01-07T21:15:00Z">
        <w:r w:rsidR="00377722" w:rsidRPr="00A000A7" w:rsidDel="00B7059E">
          <w:delText>2</w:delText>
        </w:r>
      </w:del>
      <w:ins w:id="207" w:author="Petr Krautwurst" w:date="2021-01-07T22:12:00Z">
        <w:r w:rsidR="00FD0023">
          <w:t>4</w:t>
        </w:r>
      </w:ins>
      <w:r w:rsidRPr="00A000A7">
        <w:t xml:space="preserve">] </w:t>
      </w:r>
      <w:r w:rsidRPr="00A000A7">
        <w:tab/>
      </w:r>
      <w:r w:rsidRPr="00A000A7">
        <w:tab/>
        <w:t xml:space="preserve">KANTOR, Jan. </w:t>
      </w:r>
      <w:r w:rsidRPr="00A000A7">
        <w:rPr>
          <w:i/>
          <w:iCs/>
        </w:rPr>
        <w:t xml:space="preserve">Učení bez učitele </w:t>
      </w:r>
      <w:r w:rsidRPr="00A000A7">
        <w:t>[online]. Brno, 2008 [cit. 20</w:t>
      </w:r>
      <w:r w:rsidR="00826877" w:rsidRPr="00A000A7">
        <w:t>20</w:t>
      </w:r>
      <w:r w:rsidRPr="00A000A7">
        <w:t>-12-</w:t>
      </w:r>
      <w:r w:rsidR="00826877" w:rsidRPr="00A000A7">
        <w:t>2</w:t>
      </w:r>
      <w:r w:rsidR="00BC08A0">
        <w:t>8</w:t>
      </w:r>
      <w:r w:rsidRPr="00A000A7">
        <w:t xml:space="preserve">]. Dostupné z: </w:t>
      </w:r>
      <w:ins w:id="208" w:author="Petr Krautwurst" w:date="2021-01-07T23:11:00Z">
        <w:r w:rsidR="00C6044D">
          <w:fldChar w:fldCharType="begin"/>
        </w:r>
        <w:r w:rsidR="00C6044D">
          <w:instrText xml:space="preserve"> HYPERLINK "https://core.ac.uk/download/pdf/30296714.pdf" </w:instrText>
        </w:r>
        <w:r w:rsidR="00C6044D">
          <w:fldChar w:fldCharType="separate"/>
        </w:r>
        <w:r w:rsidRPr="00C6044D">
          <w:rPr>
            <w:rStyle w:val="Hypertextovodkaz"/>
          </w:rPr>
          <w:t>https://core.ac.uk/download/pdf/</w:t>
        </w:r>
        <w:r w:rsidRPr="00C6044D">
          <w:rPr>
            <w:rStyle w:val="Hypertextovodkaz"/>
          </w:rPr>
          <w:t>3</w:t>
        </w:r>
        <w:r w:rsidRPr="00C6044D">
          <w:rPr>
            <w:rStyle w:val="Hypertextovodkaz"/>
          </w:rPr>
          <w:t>0296714.pdf</w:t>
        </w:r>
        <w:r w:rsidR="00C6044D">
          <w:fldChar w:fldCharType="end"/>
        </w:r>
      </w:ins>
      <w:r w:rsidRPr="00A000A7">
        <w:t>. Diplomová Práce. VYSOKÉ UČENÍ TECHNICKÉ V BRNĚ. Vedoucí práce Ing.</w:t>
      </w:r>
      <w:r w:rsidR="00A732E2">
        <w:t> </w:t>
      </w:r>
      <w:r w:rsidRPr="00A000A7">
        <w:t>PETR</w:t>
      </w:r>
      <w:r w:rsidR="00A732E2">
        <w:t> </w:t>
      </w:r>
      <w:r w:rsidRPr="00A000A7">
        <w:t>HONZÍK,</w:t>
      </w:r>
      <w:r w:rsidR="00A732E2">
        <w:t> </w:t>
      </w:r>
      <w:r w:rsidRPr="00A000A7">
        <w:t>Ph.D.</w:t>
      </w:r>
    </w:p>
    <w:p w14:paraId="7D567A45" w14:textId="22A087C0" w:rsidR="00377722" w:rsidRPr="00A000A7" w:rsidRDefault="00377722" w:rsidP="00A000A7">
      <w:pPr>
        <w:pStyle w:val="Literatura"/>
        <w:jc w:val="left"/>
      </w:pPr>
      <w:r w:rsidRPr="00A000A7">
        <w:t>[</w:t>
      </w:r>
      <w:del w:id="209" w:author="Petr Krautwurst" w:date="2021-01-07T21:15:00Z">
        <w:r w:rsidRPr="00A000A7" w:rsidDel="00B7059E">
          <w:delText>3</w:delText>
        </w:r>
      </w:del>
      <w:ins w:id="210" w:author="Petr Krautwurst" w:date="2021-01-07T22:12:00Z">
        <w:r w:rsidR="00FD0023">
          <w:t>5</w:t>
        </w:r>
      </w:ins>
      <w:r w:rsidRPr="00A000A7">
        <w:t xml:space="preserve">] </w:t>
      </w:r>
      <w:r w:rsidRPr="00A000A7">
        <w:tab/>
      </w:r>
      <w:r w:rsidRPr="00A000A7">
        <w:tab/>
        <w:t>KLŮJ, Jan. Obecná umělá inteligence pro hraní her [online]. Praha, 2017 [cit.</w:t>
      </w:r>
      <w:r w:rsidR="00A4696B">
        <w:t> </w:t>
      </w:r>
      <w:r w:rsidRPr="00A000A7">
        <w:t>2020-12-2</w:t>
      </w:r>
      <w:r w:rsidR="00BC08A0">
        <w:t>8</w:t>
      </w:r>
      <w:r w:rsidRPr="00A000A7">
        <w:t xml:space="preserve">]. Dostupné z: </w:t>
      </w:r>
      <w:hyperlink r:id="rId34" w:history="1">
        <w:r w:rsidRPr="00A000A7">
          <w:rPr>
            <w:rStyle w:val="Hypertextovodkaz"/>
          </w:rPr>
          <w:t>https://dspace.cuni.cz/handle/20.500.11956/90569</w:t>
        </w:r>
      </w:hyperlink>
      <w:r w:rsidRPr="00A000A7">
        <w:t>. Diplomová práce. Univerzita Karlova, Matematicko-fyzikální fakulta.</w:t>
      </w:r>
    </w:p>
    <w:p w14:paraId="0377D8D5" w14:textId="7544D7DD" w:rsidR="000B56C1" w:rsidRPr="000B56C1" w:rsidRDefault="000B185A">
      <w:pPr>
        <w:pStyle w:val="Literatura"/>
        <w:jc w:val="left"/>
        <w:rPr>
          <w:rPrChange w:id="211" w:author="Petr Krautwurst" w:date="2021-01-07T21:25:00Z">
            <w:rPr>
              <w:bCs/>
            </w:rPr>
          </w:rPrChange>
        </w:rPr>
      </w:pPr>
      <w:r w:rsidRPr="00A000A7">
        <w:t>[</w:t>
      </w:r>
      <w:del w:id="212" w:author="Petr Krautwurst" w:date="2021-01-07T21:15:00Z">
        <w:r w:rsidR="00B37C70" w:rsidDel="00B7059E">
          <w:delText>4</w:delText>
        </w:r>
      </w:del>
      <w:ins w:id="213" w:author="Petr Krautwurst" w:date="2021-01-07T22:12:00Z">
        <w:r w:rsidR="00FD0023">
          <w:t>6</w:t>
        </w:r>
      </w:ins>
      <w:r w:rsidRPr="00A000A7">
        <w:t xml:space="preserve">] </w:t>
      </w:r>
      <w:r w:rsidR="00E56FE6">
        <w:tab/>
      </w:r>
      <w:r w:rsidR="00E56FE6">
        <w:tab/>
      </w:r>
      <w:r w:rsidRPr="00A000A7">
        <w:t xml:space="preserve">MAINI, </w:t>
      </w:r>
      <w:proofErr w:type="spellStart"/>
      <w:r w:rsidRPr="00A000A7">
        <w:t>Vishal</w:t>
      </w:r>
      <w:proofErr w:type="spellEnd"/>
      <w:r w:rsidRPr="00A000A7">
        <w:t xml:space="preserve">. </w:t>
      </w:r>
      <w:proofErr w:type="spellStart"/>
      <w:r w:rsidRPr="00A000A7">
        <w:t>Machine</w:t>
      </w:r>
      <w:proofErr w:type="spellEnd"/>
      <w:r w:rsidRPr="00A000A7">
        <w:t xml:space="preserve"> Learning </w:t>
      </w:r>
      <w:proofErr w:type="spellStart"/>
      <w:r w:rsidRPr="00A000A7">
        <w:t>for</w:t>
      </w:r>
      <w:proofErr w:type="spellEnd"/>
      <w:r w:rsidRPr="00A000A7">
        <w:t xml:space="preserve"> </w:t>
      </w:r>
      <w:proofErr w:type="spellStart"/>
      <w:r w:rsidRPr="00A000A7">
        <w:t>Humans</w:t>
      </w:r>
      <w:proofErr w:type="spellEnd"/>
      <w:r w:rsidRPr="00A000A7">
        <w:t xml:space="preserve"> [online]. </w:t>
      </w:r>
      <w:proofErr w:type="spellStart"/>
      <w:r w:rsidRPr="00A000A7">
        <w:t>Aug</w:t>
      </w:r>
      <w:proofErr w:type="spellEnd"/>
      <w:r w:rsidRPr="00A000A7">
        <w:t xml:space="preserve"> 19, 2017 [cit.</w:t>
      </w:r>
      <w:ins w:id="214" w:author="Petr Krautwurst" w:date="2021-01-07T21:28:00Z">
        <w:r w:rsidR="00274B07">
          <w:t> </w:t>
        </w:r>
      </w:ins>
      <w:del w:id="215" w:author="Petr Krautwurst" w:date="2021-01-07T21:28:00Z">
        <w:r w:rsidRPr="00A000A7" w:rsidDel="00274B07">
          <w:delText xml:space="preserve"> </w:delText>
        </w:r>
      </w:del>
      <w:r w:rsidRPr="00A000A7">
        <w:t>20</w:t>
      </w:r>
      <w:r w:rsidR="00C444DB">
        <w:t>20</w:t>
      </w:r>
      <w:r w:rsidRPr="00A000A7">
        <w:t>-12-</w:t>
      </w:r>
      <w:r w:rsidR="00C444DB">
        <w:t>28</w:t>
      </w:r>
      <w:r w:rsidRPr="00A000A7">
        <w:t xml:space="preserve">]. Dostupné z: </w:t>
      </w:r>
      <w:hyperlink r:id="rId35" w:history="1">
        <w:r w:rsidR="00A000A7" w:rsidRPr="00A000A7">
          <w:rPr>
            <w:rStyle w:val="Hypertextovodkaz"/>
          </w:rPr>
          <w:t>https://medium.com/machine-learning-for-humans/unsupervi-sed-learning-f45587588294</w:t>
        </w:r>
      </w:hyperlink>
    </w:p>
    <w:p w14:paraId="589F3766" w14:textId="172BABE4" w:rsidR="00A000A7" w:rsidRDefault="00B7059E" w:rsidP="00377722">
      <w:pPr>
        <w:pStyle w:val="Literatura"/>
        <w:jc w:val="left"/>
        <w:rPr>
          <w:ins w:id="216" w:author="Petr Krautwurst" w:date="2021-01-07T21:25:00Z"/>
        </w:rPr>
      </w:pPr>
      <w:ins w:id="217" w:author="Petr Krautwurst" w:date="2021-01-07T21:15:00Z">
        <w:r>
          <w:t>[</w:t>
        </w:r>
      </w:ins>
      <w:del w:id="218" w:author="Petr Krautwurst" w:date="2021-01-07T21:15:00Z">
        <w:r w:rsidR="002C1F3A" w:rsidDel="00B7059E">
          <w:delText>[5</w:delText>
        </w:r>
      </w:del>
      <w:ins w:id="219" w:author="Petr Krautwurst" w:date="2021-01-07T22:12:00Z">
        <w:r w:rsidR="00FD0023">
          <w:t>7</w:t>
        </w:r>
      </w:ins>
      <w:r w:rsidR="002C1F3A">
        <w:t>]</w:t>
      </w:r>
      <w:r w:rsidR="002C1F3A">
        <w:tab/>
      </w:r>
      <w:r w:rsidR="002C1F3A">
        <w:tab/>
      </w:r>
      <w:r w:rsidR="006B20A9">
        <w:t xml:space="preserve">Přispěvatelé Wikipedie, </w:t>
      </w:r>
      <w:r w:rsidR="006B20A9">
        <w:rPr>
          <w:i/>
          <w:iCs/>
        </w:rPr>
        <w:t>Deep learning</w:t>
      </w:r>
      <w:r w:rsidR="006B20A9">
        <w:t xml:space="preserve"> [online], Wikipedia, </w:t>
      </w:r>
      <w:proofErr w:type="spellStart"/>
      <w:r w:rsidR="006B20A9">
        <w:t>The</w:t>
      </w:r>
      <w:proofErr w:type="spellEnd"/>
      <w:r w:rsidR="006B20A9">
        <w:t xml:space="preserve"> Free </w:t>
      </w:r>
      <w:proofErr w:type="spellStart"/>
      <w:r w:rsidR="006B20A9">
        <w:t>Encyclopedia</w:t>
      </w:r>
      <w:proofErr w:type="spellEnd"/>
      <w:r w:rsidR="006B20A9">
        <w:t>. Dec 27, 2020 [cit. 2020-12-28]</w:t>
      </w:r>
      <w:r w:rsidR="009351C1">
        <w:t xml:space="preserve">. Dostupné z: </w:t>
      </w:r>
      <w:ins w:id="220" w:author="Petr Krautwurst" w:date="2021-01-07T21:25:00Z">
        <w:r w:rsidR="000B56C1">
          <w:fldChar w:fldCharType="begin"/>
        </w:r>
        <w:r w:rsidR="000B56C1">
          <w:instrText xml:space="preserve"> HYPERLINK "</w:instrText>
        </w:r>
      </w:ins>
      <w:r w:rsidR="000B56C1" w:rsidRPr="009351C1">
        <w:instrText>https://en.wikipedia.org/wiki/Deep_learning</w:instrText>
      </w:r>
      <w:ins w:id="221" w:author="Petr Krautwurst" w:date="2021-01-07T21:25:00Z">
        <w:r w:rsidR="000B56C1">
          <w:instrText xml:space="preserve">" </w:instrText>
        </w:r>
        <w:r w:rsidR="000B56C1">
          <w:fldChar w:fldCharType="separate"/>
        </w:r>
      </w:ins>
      <w:r w:rsidR="000B56C1" w:rsidRPr="00ED04B5">
        <w:rPr>
          <w:rStyle w:val="Hypertextovodkaz"/>
        </w:rPr>
        <w:t>https://en.wikipedia.org/wiki/Deep_learning</w:t>
      </w:r>
      <w:ins w:id="222" w:author="Petr Krautwurst" w:date="2021-01-07T21:25:00Z">
        <w:r w:rsidR="000B56C1">
          <w:fldChar w:fldCharType="end"/>
        </w:r>
      </w:ins>
    </w:p>
    <w:p w14:paraId="34AF11A0" w14:textId="61E1A3A7" w:rsidR="00563EB8" w:rsidRPr="00563EB8" w:rsidRDefault="000B56C1">
      <w:pPr>
        <w:pStyle w:val="Literatura"/>
        <w:jc w:val="left"/>
      </w:pPr>
      <w:ins w:id="223" w:author="Petr Krautwurst" w:date="2021-01-07T21:25:00Z">
        <w:r>
          <w:t>[</w:t>
        </w:r>
      </w:ins>
      <w:ins w:id="224" w:author="Petr Krautwurst" w:date="2021-01-07T22:12:00Z">
        <w:r w:rsidR="00FD0023">
          <w:t>8</w:t>
        </w:r>
      </w:ins>
      <w:ins w:id="225" w:author="Petr Krautwurst" w:date="2021-01-07T21:25:00Z">
        <w:r>
          <w:t>]</w:t>
        </w:r>
        <w:r>
          <w:tab/>
        </w:r>
        <w:r>
          <w:tab/>
        </w:r>
        <w:proofErr w:type="spellStart"/>
        <w:r>
          <w:t>The</w:t>
        </w:r>
        <w:proofErr w:type="spellEnd"/>
        <w:r>
          <w:t xml:space="preserve"> Kivy </w:t>
        </w:r>
        <w:proofErr w:type="spellStart"/>
        <w:r>
          <w:t>Authors</w:t>
        </w:r>
      </w:ins>
      <w:proofErr w:type="spellEnd"/>
      <w:ins w:id="226" w:author="Petr Krautwurst" w:date="2021-01-07T21:27:00Z">
        <w:r>
          <w:t xml:space="preserve">. </w:t>
        </w:r>
        <w:proofErr w:type="spellStart"/>
        <w:r>
          <w:rPr>
            <w:i/>
            <w:iCs/>
          </w:rPr>
          <w:t>Welcome</w:t>
        </w:r>
        <w:proofErr w:type="spellEnd"/>
        <w:r>
          <w:rPr>
            <w:i/>
            <w:iCs/>
          </w:rPr>
          <w:t xml:space="preserve"> to Kivy – Kivy 2.0.0 </w:t>
        </w:r>
        <w:proofErr w:type="spellStart"/>
        <w:r>
          <w:rPr>
            <w:i/>
            <w:iCs/>
          </w:rPr>
          <w:t>documentation</w:t>
        </w:r>
        <w:proofErr w:type="spellEnd"/>
        <w:r>
          <w:t xml:space="preserve"> [online]. [cit.</w:t>
        </w:r>
      </w:ins>
      <w:ins w:id="227" w:author="Petr Krautwurst" w:date="2021-01-07T21:28:00Z">
        <w:r w:rsidR="00274B07">
          <w:t> </w:t>
        </w:r>
      </w:ins>
      <w:ins w:id="228" w:author="Petr Krautwurst" w:date="2021-01-07T21:27:00Z">
        <w:r>
          <w:t>2</w:t>
        </w:r>
      </w:ins>
      <w:ins w:id="229" w:author="Petr Krautwurst" w:date="2021-01-07T21:28:00Z">
        <w:r>
          <w:t>020-</w:t>
        </w:r>
        <w:r w:rsidR="00D41846">
          <w:t>11</w:t>
        </w:r>
        <w:r>
          <w:t>-28]</w:t>
        </w:r>
        <w:r w:rsidR="00274B07">
          <w:t>. Dostupné z</w:t>
        </w:r>
        <w:r w:rsidR="00826C32">
          <w:t xml:space="preserve">: </w:t>
        </w:r>
      </w:ins>
      <w:ins w:id="230" w:author="Petr Krautwurst" w:date="2021-01-07T22:10:00Z">
        <w:r w:rsidR="00563EB8">
          <w:fldChar w:fldCharType="begin"/>
        </w:r>
        <w:r w:rsidR="00563EB8">
          <w:instrText xml:space="preserve"> HYPERLINK "</w:instrText>
        </w:r>
      </w:ins>
      <w:ins w:id="231" w:author="Petr Krautwurst" w:date="2021-01-07T21:28:00Z">
        <w:r w:rsidR="00563EB8" w:rsidRPr="00826C32">
          <w:instrText>https://kivy.org/doc/stable/</w:instrText>
        </w:r>
      </w:ins>
      <w:ins w:id="232" w:author="Petr Krautwurst" w:date="2021-01-07T22:10:00Z">
        <w:r w:rsidR="00563EB8">
          <w:instrText xml:space="preserve">" </w:instrText>
        </w:r>
        <w:r w:rsidR="00563EB8">
          <w:fldChar w:fldCharType="separate"/>
        </w:r>
      </w:ins>
      <w:ins w:id="233" w:author="Petr Krautwurst" w:date="2021-01-07T21:28:00Z">
        <w:r w:rsidR="00563EB8" w:rsidRPr="00ED04B5">
          <w:rPr>
            <w:rStyle w:val="Hypertextovodkaz"/>
          </w:rPr>
          <w:t>https://kivy.org/doc/stable/</w:t>
        </w:r>
      </w:ins>
      <w:ins w:id="234" w:author="Petr Krautwurst" w:date="2021-01-07T22:10:00Z">
        <w:r w:rsidR="00563EB8">
          <w:fldChar w:fldCharType="end"/>
        </w:r>
      </w:ins>
    </w:p>
    <w:sectPr w:rsidR="00563EB8" w:rsidRPr="00563EB8" w:rsidSect="000F1F8E">
      <w:headerReference w:type="default" r:id="rId36"/>
      <w:footerReference w:type="default" r:id="rId37"/>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54E04" w14:textId="77777777" w:rsidR="007E323E" w:rsidRDefault="007E323E">
      <w:r>
        <w:separator/>
      </w:r>
    </w:p>
    <w:p w14:paraId="32DEB0A4" w14:textId="77777777" w:rsidR="007E323E" w:rsidRDefault="007E323E"/>
  </w:endnote>
  <w:endnote w:type="continuationSeparator" w:id="0">
    <w:p w14:paraId="2ED3E1BC" w14:textId="77777777" w:rsidR="007E323E" w:rsidRDefault="007E323E">
      <w:r>
        <w:continuationSeparator/>
      </w:r>
    </w:p>
    <w:p w14:paraId="1187AF5C" w14:textId="77777777" w:rsidR="007E323E" w:rsidRDefault="007E32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9E253" w14:textId="77777777" w:rsidR="00CB18A2" w:rsidRDefault="00CB18A2">
    <w:pPr>
      <w:pStyle w:val="Zpat"/>
      <w:jc w:val="center"/>
    </w:pPr>
  </w:p>
  <w:p w14:paraId="23DE523C" w14:textId="77777777" w:rsidR="00CB18A2" w:rsidRDefault="00CB18A2">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235" w:author="ml" w:date="2021-01-05T19:43:00Z"/>
  <w:sdt>
    <w:sdtPr>
      <w:id w:val="-1635172608"/>
      <w:docPartObj>
        <w:docPartGallery w:val="Page Numbers (Bottom of Page)"/>
        <w:docPartUnique/>
      </w:docPartObj>
    </w:sdtPr>
    <w:sdtEndPr/>
    <w:sdtContent>
      <w:customXmlInsRangeEnd w:id="235"/>
      <w:p w14:paraId="41ABDF7E" w14:textId="6E93432F" w:rsidR="003263DC" w:rsidRDefault="003263DC">
        <w:pPr>
          <w:pStyle w:val="Zpat"/>
          <w:jc w:val="center"/>
          <w:rPr>
            <w:ins w:id="236" w:author="ml" w:date="2021-01-05T19:43:00Z"/>
          </w:rPr>
        </w:pPr>
        <w:ins w:id="237" w:author="ml" w:date="2021-01-05T19:43:00Z">
          <w:r>
            <w:fldChar w:fldCharType="begin"/>
          </w:r>
          <w:r>
            <w:instrText>PAGE   \* MERGEFORMAT</w:instrText>
          </w:r>
          <w:r>
            <w:fldChar w:fldCharType="separate"/>
          </w:r>
        </w:ins>
        <w:r>
          <w:rPr>
            <w:noProof/>
          </w:rPr>
          <w:t>11</w:t>
        </w:r>
        <w:ins w:id="238" w:author="ml" w:date="2021-01-05T19:43:00Z">
          <w:r>
            <w:fldChar w:fldCharType="end"/>
          </w:r>
        </w:ins>
      </w:p>
      <w:customXmlInsRangeStart w:id="239" w:author="ml" w:date="2021-01-05T19:43:00Z"/>
    </w:sdtContent>
  </w:sdt>
  <w:customXmlInsRangeEnd w:id="239"/>
  <w:p w14:paraId="07547A01" w14:textId="77777777" w:rsidR="00CB18A2" w:rsidRDefault="00CB18A2">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2E8EB" w14:textId="77777777" w:rsidR="007E323E" w:rsidRDefault="007E323E">
      <w:r>
        <w:separator/>
      </w:r>
    </w:p>
    <w:p w14:paraId="5EFE6220" w14:textId="77777777" w:rsidR="007E323E" w:rsidRDefault="007E323E"/>
  </w:footnote>
  <w:footnote w:type="continuationSeparator" w:id="0">
    <w:p w14:paraId="136AAF44" w14:textId="77777777" w:rsidR="007E323E" w:rsidRDefault="007E323E">
      <w:r>
        <w:continuationSeparator/>
      </w:r>
    </w:p>
    <w:p w14:paraId="7ED271C8" w14:textId="77777777" w:rsidR="007E323E" w:rsidRDefault="007E32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DCEAD" w14:textId="77777777" w:rsidR="00CB18A2" w:rsidRDefault="00CB18A2" w:rsidP="00DB42AE">
    <w:pPr>
      <w:pStyle w:val="Zhlav"/>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E0A41" w14:textId="77777777" w:rsidR="00CB18A2" w:rsidRPr="000F1F8E" w:rsidRDefault="00CB18A2" w:rsidP="000F1F8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E759C"/>
    <w:multiLevelType w:val="multilevel"/>
    <w:tmpl w:val="2F3A4D2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3CB0A3A"/>
    <w:multiLevelType w:val="hybridMultilevel"/>
    <w:tmpl w:val="23AE36EC"/>
    <w:lvl w:ilvl="0" w:tplc="200CCF20">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FF64E77"/>
    <w:multiLevelType w:val="multilevel"/>
    <w:tmpl w:val="416E83B6"/>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2DE02502"/>
    <w:multiLevelType w:val="hybridMultilevel"/>
    <w:tmpl w:val="CADA9956"/>
    <w:lvl w:ilvl="0" w:tplc="72C6B966">
      <w:start w:val="1"/>
      <w:numFmt w:val="bullet"/>
      <w:lvlText w:val="?"/>
      <w:lvlJc w:val="left"/>
      <w:pPr>
        <w:ind w:left="720" w:hanging="360"/>
      </w:pPr>
      <w:rPr>
        <w:rFonts w:ascii="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C07872"/>
    <w:multiLevelType w:val="hybridMultilevel"/>
    <w:tmpl w:val="14901DA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6D756BD0"/>
    <w:multiLevelType w:val="hybridMultilevel"/>
    <w:tmpl w:val="1CFAFD5A"/>
    <w:lvl w:ilvl="0" w:tplc="0405000D">
      <w:start w:val="1"/>
      <w:numFmt w:val="bullet"/>
      <w:lvlText w:val=""/>
      <w:lvlJc w:val="left"/>
      <w:pPr>
        <w:ind w:left="720" w:hanging="360"/>
      </w:pPr>
      <w:rPr>
        <w:rFonts w:ascii="Wingdings" w:hAnsi="Wingdings" w:hint="default"/>
      </w:rPr>
    </w:lvl>
    <w:lvl w:ilvl="1" w:tplc="72C6B966">
      <w:start w:val="1"/>
      <w:numFmt w:val="bullet"/>
      <w:lvlText w:val="?"/>
      <w:lvlJc w:val="left"/>
      <w:pPr>
        <w:ind w:left="1440" w:hanging="360"/>
      </w:pPr>
      <w:rPr>
        <w:rFonts w:ascii="Times New Roman" w:hAnsi="Times New Roman" w:cs="Times New Roman"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9"/>
  </w:num>
  <w:num w:numId="2">
    <w:abstractNumId w:val="0"/>
  </w:num>
  <w:num w:numId="3">
    <w:abstractNumId w:val="3"/>
  </w:num>
  <w:num w:numId="4">
    <w:abstractNumId w:val="8"/>
  </w:num>
  <w:num w:numId="5">
    <w:abstractNumId w:val="5"/>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7"/>
  </w:num>
  <w:num w:numId="11">
    <w:abstractNumId w:val="1"/>
  </w:num>
  <w:num w:numId="12">
    <w:abstractNumId w:val="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tr Krautwurst">
    <w15:presenceInfo w15:providerId="AD" w15:userId="S::it1712@sspu-opava.cz::02e9e595-4696-4af3-9043-f5ccdc87bd1b"/>
  </w15:person>
  <w15:person w15:author="ml">
    <w15:presenceInfo w15:providerId="Windows Live" w15:userId="5c49c6db35ef05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trackRevisions/>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6A8"/>
    <w:rsid w:val="000150DE"/>
    <w:rsid w:val="000178B0"/>
    <w:rsid w:val="00036D7D"/>
    <w:rsid w:val="0004128D"/>
    <w:rsid w:val="00046525"/>
    <w:rsid w:val="00046827"/>
    <w:rsid w:val="00050126"/>
    <w:rsid w:val="000545DF"/>
    <w:rsid w:val="00055845"/>
    <w:rsid w:val="00071ADE"/>
    <w:rsid w:val="000751C8"/>
    <w:rsid w:val="00077A15"/>
    <w:rsid w:val="000804EB"/>
    <w:rsid w:val="000A5306"/>
    <w:rsid w:val="000B185A"/>
    <w:rsid w:val="000B40C6"/>
    <w:rsid w:val="000B52CE"/>
    <w:rsid w:val="000B56C1"/>
    <w:rsid w:val="000C0D06"/>
    <w:rsid w:val="000D3288"/>
    <w:rsid w:val="000E0E5D"/>
    <w:rsid w:val="000F1F8E"/>
    <w:rsid w:val="000F2C5C"/>
    <w:rsid w:val="000F5230"/>
    <w:rsid w:val="000F5ED1"/>
    <w:rsid w:val="000F67CC"/>
    <w:rsid w:val="001035B2"/>
    <w:rsid w:val="001069BB"/>
    <w:rsid w:val="00106D4A"/>
    <w:rsid w:val="00130D0E"/>
    <w:rsid w:val="00131D49"/>
    <w:rsid w:val="00137BB1"/>
    <w:rsid w:val="00157365"/>
    <w:rsid w:val="001676A8"/>
    <w:rsid w:val="0016770B"/>
    <w:rsid w:val="00171FCE"/>
    <w:rsid w:val="00174E9F"/>
    <w:rsid w:val="001767DD"/>
    <w:rsid w:val="001815E4"/>
    <w:rsid w:val="001B6F92"/>
    <w:rsid w:val="001B72A0"/>
    <w:rsid w:val="001D39EF"/>
    <w:rsid w:val="001E304E"/>
    <w:rsid w:val="001F2C36"/>
    <w:rsid w:val="001F2D4C"/>
    <w:rsid w:val="001F423D"/>
    <w:rsid w:val="00200A1F"/>
    <w:rsid w:val="00207DC9"/>
    <w:rsid w:val="00230592"/>
    <w:rsid w:val="00251977"/>
    <w:rsid w:val="002529DE"/>
    <w:rsid w:val="002624D2"/>
    <w:rsid w:val="00274B07"/>
    <w:rsid w:val="002810D2"/>
    <w:rsid w:val="00282C0F"/>
    <w:rsid w:val="00286700"/>
    <w:rsid w:val="00292FC1"/>
    <w:rsid w:val="00294C06"/>
    <w:rsid w:val="00297527"/>
    <w:rsid w:val="002A3A3C"/>
    <w:rsid w:val="002B6B9C"/>
    <w:rsid w:val="002C1F3A"/>
    <w:rsid w:val="002C250D"/>
    <w:rsid w:val="002E2D74"/>
    <w:rsid w:val="002F3109"/>
    <w:rsid w:val="002F641D"/>
    <w:rsid w:val="002F6AF7"/>
    <w:rsid w:val="00303CBC"/>
    <w:rsid w:val="00320CEC"/>
    <w:rsid w:val="003256CB"/>
    <w:rsid w:val="003263DC"/>
    <w:rsid w:val="00331AC0"/>
    <w:rsid w:val="00332C30"/>
    <w:rsid w:val="00340E25"/>
    <w:rsid w:val="00343528"/>
    <w:rsid w:val="00363A89"/>
    <w:rsid w:val="003652EE"/>
    <w:rsid w:val="00377722"/>
    <w:rsid w:val="00381BFE"/>
    <w:rsid w:val="003826F1"/>
    <w:rsid w:val="003844A7"/>
    <w:rsid w:val="00384F35"/>
    <w:rsid w:val="003A44B2"/>
    <w:rsid w:val="003B05B9"/>
    <w:rsid w:val="003B2FB6"/>
    <w:rsid w:val="003C242E"/>
    <w:rsid w:val="003F141C"/>
    <w:rsid w:val="003F2507"/>
    <w:rsid w:val="00403842"/>
    <w:rsid w:val="0040442B"/>
    <w:rsid w:val="00407006"/>
    <w:rsid w:val="00411DCB"/>
    <w:rsid w:val="00416B8C"/>
    <w:rsid w:val="004179BE"/>
    <w:rsid w:val="00430DBF"/>
    <w:rsid w:val="00435692"/>
    <w:rsid w:val="00475265"/>
    <w:rsid w:val="0047535F"/>
    <w:rsid w:val="00483A69"/>
    <w:rsid w:val="00486309"/>
    <w:rsid w:val="00491BC9"/>
    <w:rsid w:val="00493EA7"/>
    <w:rsid w:val="004A12E0"/>
    <w:rsid w:val="004A1997"/>
    <w:rsid w:val="004B7094"/>
    <w:rsid w:val="004C4F69"/>
    <w:rsid w:val="004D0426"/>
    <w:rsid w:val="004E1119"/>
    <w:rsid w:val="004F6135"/>
    <w:rsid w:val="005469B4"/>
    <w:rsid w:val="00551CEC"/>
    <w:rsid w:val="00560F3D"/>
    <w:rsid w:val="00563EB8"/>
    <w:rsid w:val="00570D9F"/>
    <w:rsid w:val="005874E0"/>
    <w:rsid w:val="00595A5F"/>
    <w:rsid w:val="00596164"/>
    <w:rsid w:val="005D5EFD"/>
    <w:rsid w:val="005D6EB3"/>
    <w:rsid w:val="005E0175"/>
    <w:rsid w:val="005E6BAC"/>
    <w:rsid w:val="005F3335"/>
    <w:rsid w:val="005F57BA"/>
    <w:rsid w:val="005F6BD9"/>
    <w:rsid w:val="005F6EA0"/>
    <w:rsid w:val="006022A1"/>
    <w:rsid w:val="006051A4"/>
    <w:rsid w:val="00614852"/>
    <w:rsid w:val="0061601B"/>
    <w:rsid w:val="00626C92"/>
    <w:rsid w:val="00641D3F"/>
    <w:rsid w:val="00657ACD"/>
    <w:rsid w:val="00662029"/>
    <w:rsid w:val="00662A2C"/>
    <w:rsid w:val="006645F2"/>
    <w:rsid w:val="0066473A"/>
    <w:rsid w:val="00676A3A"/>
    <w:rsid w:val="00680144"/>
    <w:rsid w:val="00683A24"/>
    <w:rsid w:val="006877E3"/>
    <w:rsid w:val="00691CEC"/>
    <w:rsid w:val="00694F12"/>
    <w:rsid w:val="006A40FF"/>
    <w:rsid w:val="006B20A9"/>
    <w:rsid w:val="006C2C63"/>
    <w:rsid w:val="006C56D7"/>
    <w:rsid w:val="006D4FAD"/>
    <w:rsid w:val="006D6DD1"/>
    <w:rsid w:val="006E1E47"/>
    <w:rsid w:val="006E2B97"/>
    <w:rsid w:val="006E4B17"/>
    <w:rsid w:val="006F3AF1"/>
    <w:rsid w:val="00700F7D"/>
    <w:rsid w:val="0070512F"/>
    <w:rsid w:val="0070571A"/>
    <w:rsid w:val="007117A3"/>
    <w:rsid w:val="00717764"/>
    <w:rsid w:val="007309A4"/>
    <w:rsid w:val="00756E7C"/>
    <w:rsid w:val="00757B20"/>
    <w:rsid w:val="00762705"/>
    <w:rsid w:val="0076358C"/>
    <w:rsid w:val="00773108"/>
    <w:rsid w:val="0078060A"/>
    <w:rsid w:val="007A3B49"/>
    <w:rsid w:val="007A43BB"/>
    <w:rsid w:val="007A4B0F"/>
    <w:rsid w:val="007B7AB7"/>
    <w:rsid w:val="007C0458"/>
    <w:rsid w:val="007C4434"/>
    <w:rsid w:val="007E3091"/>
    <w:rsid w:val="007E323E"/>
    <w:rsid w:val="007E4F01"/>
    <w:rsid w:val="007E6D95"/>
    <w:rsid w:val="007E7CC3"/>
    <w:rsid w:val="007F3358"/>
    <w:rsid w:val="007F34F7"/>
    <w:rsid w:val="00802D4F"/>
    <w:rsid w:val="00811BD3"/>
    <w:rsid w:val="008139F1"/>
    <w:rsid w:val="00821DC5"/>
    <w:rsid w:val="00826877"/>
    <w:rsid w:val="00826C32"/>
    <w:rsid w:val="00836555"/>
    <w:rsid w:val="00837063"/>
    <w:rsid w:val="008471FB"/>
    <w:rsid w:val="0085518C"/>
    <w:rsid w:val="00855A83"/>
    <w:rsid w:val="0085621E"/>
    <w:rsid w:val="0086636C"/>
    <w:rsid w:val="00866CB3"/>
    <w:rsid w:val="0087591B"/>
    <w:rsid w:val="00882466"/>
    <w:rsid w:val="0088265B"/>
    <w:rsid w:val="00885E28"/>
    <w:rsid w:val="00886427"/>
    <w:rsid w:val="0088750D"/>
    <w:rsid w:val="00890922"/>
    <w:rsid w:val="008935A1"/>
    <w:rsid w:val="00896E56"/>
    <w:rsid w:val="008A3BD8"/>
    <w:rsid w:val="008B118E"/>
    <w:rsid w:val="008B1EEA"/>
    <w:rsid w:val="008B6730"/>
    <w:rsid w:val="008E38CA"/>
    <w:rsid w:val="00907764"/>
    <w:rsid w:val="0091264D"/>
    <w:rsid w:val="00916D3A"/>
    <w:rsid w:val="00917522"/>
    <w:rsid w:val="009351C1"/>
    <w:rsid w:val="00940795"/>
    <w:rsid w:val="0096535C"/>
    <w:rsid w:val="00973BCC"/>
    <w:rsid w:val="009745B0"/>
    <w:rsid w:val="009807D3"/>
    <w:rsid w:val="00982EF9"/>
    <w:rsid w:val="0098317B"/>
    <w:rsid w:val="009838D2"/>
    <w:rsid w:val="00984A7A"/>
    <w:rsid w:val="00987909"/>
    <w:rsid w:val="009910B6"/>
    <w:rsid w:val="009A78DF"/>
    <w:rsid w:val="009F2FA6"/>
    <w:rsid w:val="00A000A7"/>
    <w:rsid w:val="00A00297"/>
    <w:rsid w:val="00A0246F"/>
    <w:rsid w:val="00A0304C"/>
    <w:rsid w:val="00A0558F"/>
    <w:rsid w:val="00A05938"/>
    <w:rsid w:val="00A07699"/>
    <w:rsid w:val="00A1344E"/>
    <w:rsid w:val="00A14B08"/>
    <w:rsid w:val="00A15971"/>
    <w:rsid w:val="00A25583"/>
    <w:rsid w:val="00A2564C"/>
    <w:rsid w:val="00A277A8"/>
    <w:rsid w:val="00A4696B"/>
    <w:rsid w:val="00A47DE7"/>
    <w:rsid w:val="00A53909"/>
    <w:rsid w:val="00A732E2"/>
    <w:rsid w:val="00A745DC"/>
    <w:rsid w:val="00A7602B"/>
    <w:rsid w:val="00A90259"/>
    <w:rsid w:val="00AA4322"/>
    <w:rsid w:val="00AB18DA"/>
    <w:rsid w:val="00AC6047"/>
    <w:rsid w:val="00AE36E1"/>
    <w:rsid w:val="00AF3862"/>
    <w:rsid w:val="00AF5444"/>
    <w:rsid w:val="00B007BA"/>
    <w:rsid w:val="00B103FF"/>
    <w:rsid w:val="00B2256C"/>
    <w:rsid w:val="00B37C70"/>
    <w:rsid w:val="00B56271"/>
    <w:rsid w:val="00B64221"/>
    <w:rsid w:val="00B7059E"/>
    <w:rsid w:val="00B8449A"/>
    <w:rsid w:val="00B90217"/>
    <w:rsid w:val="00B9587F"/>
    <w:rsid w:val="00B96DE4"/>
    <w:rsid w:val="00B97E74"/>
    <w:rsid w:val="00BB49DB"/>
    <w:rsid w:val="00BC08A0"/>
    <w:rsid w:val="00BC10BE"/>
    <w:rsid w:val="00BC2763"/>
    <w:rsid w:val="00BE2D15"/>
    <w:rsid w:val="00BE6D60"/>
    <w:rsid w:val="00BF190B"/>
    <w:rsid w:val="00BF29BC"/>
    <w:rsid w:val="00C07BA3"/>
    <w:rsid w:val="00C31CAE"/>
    <w:rsid w:val="00C42ADD"/>
    <w:rsid w:val="00C444DB"/>
    <w:rsid w:val="00C47BCA"/>
    <w:rsid w:val="00C6044D"/>
    <w:rsid w:val="00C620C2"/>
    <w:rsid w:val="00C80E3B"/>
    <w:rsid w:val="00C82962"/>
    <w:rsid w:val="00C866EA"/>
    <w:rsid w:val="00C90002"/>
    <w:rsid w:val="00C901C0"/>
    <w:rsid w:val="00C91564"/>
    <w:rsid w:val="00CA048A"/>
    <w:rsid w:val="00CA3973"/>
    <w:rsid w:val="00CB04D7"/>
    <w:rsid w:val="00CB18A2"/>
    <w:rsid w:val="00CB62FC"/>
    <w:rsid w:val="00CC2AED"/>
    <w:rsid w:val="00CC4D7D"/>
    <w:rsid w:val="00CC7366"/>
    <w:rsid w:val="00CE19FE"/>
    <w:rsid w:val="00CE6EEC"/>
    <w:rsid w:val="00CF15AA"/>
    <w:rsid w:val="00CF7670"/>
    <w:rsid w:val="00D04AE6"/>
    <w:rsid w:val="00D054DB"/>
    <w:rsid w:val="00D101E1"/>
    <w:rsid w:val="00D12AB2"/>
    <w:rsid w:val="00D16D0E"/>
    <w:rsid w:val="00D17DE7"/>
    <w:rsid w:val="00D264F5"/>
    <w:rsid w:val="00D301B4"/>
    <w:rsid w:val="00D31293"/>
    <w:rsid w:val="00D41846"/>
    <w:rsid w:val="00D41AB3"/>
    <w:rsid w:val="00D433EA"/>
    <w:rsid w:val="00D518E5"/>
    <w:rsid w:val="00D55A4B"/>
    <w:rsid w:val="00D636E5"/>
    <w:rsid w:val="00D72EB1"/>
    <w:rsid w:val="00D75539"/>
    <w:rsid w:val="00D765BF"/>
    <w:rsid w:val="00D92041"/>
    <w:rsid w:val="00D92D12"/>
    <w:rsid w:val="00D967BB"/>
    <w:rsid w:val="00D9697B"/>
    <w:rsid w:val="00D97151"/>
    <w:rsid w:val="00DA6A9E"/>
    <w:rsid w:val="00DB42AE"/>
    <w:rsid w:val="00DB56C9"/>
    <w:rsid w:val="00DC04F9"/>
    <w:rsid w:val="00DF5E31"/>
    <w:rsid w:val="00E1433D"/>
    <w:rsid w:val="00E15D00"/>
    <w:rsid w:val="00E15FA1"/>
    <w:rsid w:val="00E16592"/>
    <w:rsid w:val="00E219C1"/>
    <w:rsid w:val="00E32BF8"/>
    <w:rsid w:val="00E34C00"/>
    <w:rsid w:val="00E41AE1"/>
    <w:rsid w:val="00E50436"/>
    <w:rsid w:val="00E5416C"/>
    <w:rsid w:val="00E56FE6"/>
    <w:rsid w:val="00E731FF"/>
    <w:rsid w:val="00E76274"/>
    <w:rsid w:val="00E7795A"/>
    <w:rsid w:val="00E9780B"/>
    <w:rsid w:val="00EA3277"/>
    <w:rsid w:val="00EA4374"/>
    <w:rsid w:val="00EA5A49"/>
    <w:rsid w:val="00EA693D"/>
    <w:rsid w:val="00EA7925"/>
    <w:rsid w:val="00EB0D51"/>
    <w:rsid w:val="00EC41DD"/>
    <w:rsid w:val="00ED08B2"/>
    <w:rsid w:val="00ED77A2"/>
    <w:rsid w:val="00EF30FB"/>
    <w:rsid w:val="00F03DA6"/>
    <w:rsid w:val="00F206FD"/>
    <w:rsid w:val="00F20AF2"/>
    <w:rsid w:val="00F22EB3"/>
    <w:rsid w:val="00F45C54"/>
    <w:rsid w:val="00F57802"/>
    <w:rsid w:val="00F62F9C"/>
    <w:rsid w:val="00F6510C"/>
    <w:rsid w:val="00F717DF"/>
    <w:rsid w:val="00F76237"/>
    <w:rsid w:val="00F8275C"/>
    <w:rsid w:val="00F9480F"/>
    <w:rsid w:val="00F94A83"/>
    <w:rsid w:val="00FB40DC"/>
    <w:rsid w:val="00FC1F9B"/>
    <w:rsid w:val="00FC402C"/>
    <w:rsid w:val="00FD0023"/>
    <w:rsid w:val="00FE2B0E"/>
    <w:rsid w:val="00FF6F58"/>
    <w:rsid w:val="042CA67E"/>
    <w:rsid w:val="0815BED8"/>
    <w:rsid w:val="31CDAC39"/>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0DF6E3"/>
  <w15:chartTrackingRefBased/>
  <w15:docId w15:val="{AB882667-C329-4A4C-A2FD-7A5F0C51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0F5ED1"/>
    <w:pPr>
      <w:keepNext/>
      <w:numPr>
        <w:ilvl w:val="1"/>
        <w:numId w:val="2"/>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2C250D"/>
    <w:pPr>
      <w:keepNext/>
      <w:numPr>
        <w:ilvl w:val="2"/>
        <w:numId w:val="2"/>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semiHidden/>
    <w:pPr>
      <w:widowControl w:val="0"/>
      <w:numPr>
        <w:numId w:val="3"/>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1"/>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customStyle="1" w:styleId="Zvraznn">
    <w:name w:val="Zvýraznění"/>
    <w:qFormat/>
    <w:rPr>
      <w:i/>
      <w:iCs/>
    </w:rPr>
  </w:style>
  <w:style w:type="paragraph" w:styleId="Zkladntextodsazen">
    <w:name w:val="Body Text Indent"/>
    <w:basedOn w:val="Normln"/>
    <w:semiHidden/>
  </w:style>
  <w:style w:type="paragraph" w:styleId="Obsah4">
    <w:name w:val="toc 4"/>
    <w:basedOn w:val="Normln"/>
    <w:next w:val="Normln"/>
    <w:autoRedefine/>
    <w:uiPriority w:val="39"/>
    <w:pPr>
      <w:tabs>
        <w:tab w:val="right" w:leader="dot" w:pos="8777"/>
      </w:tabs>
      <w:spacing w:after="0" w:line="240" w:lineRule="auto"/>
      <w:ind w:left="1418" w:right="567" w:hanging="851"/>
      <w:jc w:val="left"/>
    </w:pPr>
    <w:rPr>
      <w:noProof/>
    </w:rPr>
  </w:style>
  <w:style w:type="paragraph" w:styleId="Obsah5">
    <w:name w:val="toc 5"/>
    <w:basedOn w:val="Normln"/>
    <w:next w:val="Normln"/>
    <w:autoRedefine/>
    <w:uiPriority w:val="39"/>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4"/>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2C250D"/>
    <w:rPr>
      <w:b/>
      <w:bCs/>
      <w:sz w:val="24"/>
      <w:szCs w:val="24"/>
    </w:rPr>
  </w:style>
  <w:style w:type="character" w:customStyle="1" w:styleId="Nadpis2Char">
    <w:name w:val="Nadpis 2 Char"/>
    <w:link w:val="Nadpis2"/>
    <w:rsid w:val="000F5ED1"/>
    <w:rPr>
      <w:b/>
      <w:bCs/>
      <w:sz w:val="28"/>
      <w:szCs w:val="28"/>
    </w:rPr>
  </w:style>
  <w:style w:type="character" w:customStyle="1" w:styleId="Nadpis1Char">
    <w:name w:val="Nadpis 1 Char"/>
    <w:link w:val="Nadpis1"/>
    <w:rsid w:val="000F5ED1"/>
    <w:rPr>
      <w:b/>
      <w:bCs/>
      <w:caps/>
      <w:kern w:val="28"/>
      <w:sz w:val="28"/>
      <w:szCs w:val="28"/>
    </w:rPr>
  </w:style>
  <w:style w:type="numbering" w:styleId="111111">
    <w:name w:val="Outline List 2"/>
    <w:basedOn w:val="Bezseznamu"/>
    <w:rsid w:val="000F5ED1"/>
    <w:pPr>
      <w:numPr>
        <w:numId w:val="6"/>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paragraph" w:styleId="Odstavecseseznamem">
    <w:name w:val="List Paragraph"/>
    <w:basedOn w:val="Normln"/>
    <w:uiPriority w:val="34"/>
    <w:qFormat/>
    <w:rsid w:val="000F67CC"/>
    <w:pPr>
      <w:ind w:left="720"/>
      <w:contextualSpacing/>
    </w:pPr>
  </w:style>
  <w:style w:type="character" w:customStyle="1" w:styleId="Nevyeenzmnka1">
    <w:name w:val="Nevyřešená zmínka1"/>
    <w:basedOn w:val="Standardnpsmoodstavce"/>
    <w:uiPriority w:val="99"/>
    <w:semiHidden/>
    <w:unhideWhenUsed/>
    <w:rsid w:val="00D31293"/>
    <w:rPr>
      <w:color w:val="605E5C"/>
      <w:shd w:val="clear" w:color="auto" w:fill="E1DFDD"/>
    </w:rPr>
  </w:style>
  <w:style w:type="paragraph" w:styleId="FormtovanvHTML">
    <w:name w:val="HTML Preformatted"/>
    <w:basedOn w:val="Normln"/>
    <w:link w:val="FormtovanvHTMLChar"/>
    <w:uiPriority w:val="99"/>
    <w:unhideWhenUsed/>
    <w:rsid w:val="0017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FormtovanvHTMLChar">
    <w:name w:val="Formátovaný v HTML Char"/>
    <w:basedOn w:val="Standardnpsmoodstavce"/>
    <w:link w:val="FormtovanvHTML"/>
    <w:uiPriority w:val="99"/>
    <w:rsid w:val="001767DD"/>
    <w:rPr>
      <w:rFonts w:ascii="Courier New" w:hAnsi="Courier New" w:cs="Courier New"/>
    </w:rPr>
  </w:style>
  <w:style w:type="paragraph" w:styleId="Textbubliny">
    <w:name w:val="Balloon Text"/>
    <w:basedOn w:val="Normln"/>
    <w:link w:val="TextbublinyChar"/>
    <w:uiPriority w:val="99"/>
    <w:semiHidden/>
    <w:unhideWhenUsed/>
    <w:rsid w:val="004179BE"/>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179BE"/>
    <w:rPr>
      <w:rFonts w:ascii="Segoe UI" w:hAnsi="Segoe UI" w:cs="Segoe UI"/>
      <w:sz w:val="18"/>
      <w:szCs w:val="18"/>
    </w:rPr>
  </w:style>
  <w:style w:type="character" w:styleId="Nevyeenzmnka">
    <w:name w:val="Unresolved Mention"/>
    <w:basedOn w:val="Standardnpsmoodstavce"/>
    <w:uiPriority w:val="99"/>
    <w:semiHidden/>
    <w:unhideWhenUsed/>
    <w:rsid w:val="000B5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586511">
      <w:bodyDiv w:val="1"/>
      <w:marLeft w:val="0"/>
      <w:marRight w:val="0"/>
      <w:marTop w:val="0"/>
      <w:marBottom w:val="0"/>
      <w:divBdr>
        <w:top w:val="none" w:sz="0" w:space="0" w:color="auto"/>
        <w:left w:val="none" w:sz="0" w:space="0" w:color="auto"/>
        <w:bottom w:val="none" w:sz="0" w:space="0" w:color="auto"/>
        <w:right w:val="none" w:sz="0" w:space="0" w:color="auto"/>
      </w:divBdr>
    </w:div>
    <w:div w:id="506481786">
      <w:bodyDiv w:val="1"/>
      <w:marLeft w:val="0"/>
      <w:marRight w:val="0"/>
      <w:marTop w:val="0"/>
      <w:marBottom w:val="0"/>
      <w:divBdr>
        <w:top w:val="none" w:sz="0" w:space="0" w:color="auto"/>
        <w:left w:val="none" w:sz="0" w:space="0" w:color="auto"/>
        <w:bottom w:val="none" w:sz="0" w:space="0" w:color="auto"/>
        <w:right w:val="none" w:sz="0" w:space="0" w:color="auto"/>
      </w:divBdr>
    </w:div>
    <w:div w:id="956640570">
      <w:bodyDiv w:val="1"/>
      <w:marLeft w:val="0"/>
      <w:marRight w:val="0"/>
      <w:marTop w:val="0"/>
      <w:marBottom w:val="0"/>
      <w:divBdr>
        <w:top w:val="none" w:sz="0" w:space="0" w:color="auto"/>
        <w:left w:val="none" w:sz="0" w:space="0" w:color="auto"/>
        <w:bottom w:val="none" w:sz="0" w:space="0" w:color="auto"/>
        <w:right w:val="none" w:sz="0" w:space="0" w:color="auto"/>
      </w:divBdr>
    </w:div>
    <w:div w:id="1216309670">
      <w:bodyDiv w:val="1"/>
      <w:marLeft w:val="0"/>
      <w:marRight w:val="0"/>
      <w:marTop w:val="0"/>
      <w:marBottom w:val="0"/>
      <w:divBdr>
        <w:top w:val="none" w:sz="0" w:space="0" w:color="auto"/>
        <w:left w:val="none" w:sz="0" w:space="0" w:color="auto"/>
        <w:bottom w:val="none" w:sz="0" w:space="0" w:color="auto"/>
        <w:right w:val="none" w:sz="0" w:space="0" w:color="auto"/>
      </w:divBdr>
    </w:div>
    <w:div w:id="1317764353">
      <w:bodyDiv w:val="1"/>
      <w:marLeft w:val="0"/>
      <w:marRight w:val="0"/>
      <w:marTop w:val="0"/>
      <w:marBottom w:val="0"/>
      <w:divBdr>
        <w:top w:val="none" w:sz="0" w:space="0" w:color="auto"/>
        <w:left w:val="none" w:sz="0" w:space="0" w:color="auto"/>
        <w:bottom w:val="none" w:sz="0" w:space="0" w:color="auto"/>
        <w:right w:val="none" w:sz="0" w:space="0" w:color="auto"/>
      </w:divBdr>
    </w:div>
    <w:div w:id="1390378015">
      <w:bodyDiv w:val="1"/>
      <w:marLeft w:val="0"/>
      <w:marRight w:val="0"/>
      <w:marTop w:val="0"/>
      <w:marBottom w:val="0"/>
      <w:divBdr>
        <w:top w:val="none" w:sz="0" w:space="0" w:color="auto"/>
        <w:left w:val="none" w:sz="0" w:space="0" w:color="auto"/>
        <w:bottom w:val="none" w:sz="0" w:space="0" w:color="auto"/>
        <w:right w:val="none" w:sz="0" w:space="0" w:color="auto"/>
      </w:divBdr>
    </w:div>
    <w:div w:id="1789202537">
      <w:bodyDiv w:val="1"/>
      <w:marLeft w:val="0"/>
      <w:marRight w:val="0"/>
      <w:marTop w:val="0"/>
      <w:marBottom w:val="0"/>
      <w:divBdr>
        <w:top w:val="none" w:sz="0" w:space="0" w:color="auto"/>
        <w:left w:val="none" w:sz="0" w:space="0" w:color="auto"/>
        <w:bottom w:val="none" w:sz="0" w:space="0" w:color="auto"/>
        <w:right w:val="none" w:sz="0" w:space="0" w:color="auto"/>
      </w:divBdr>
    </w:div>
    <w:div w:id="1854300058">
      <w:bodyDiv w:val="1"/>
      <w:marLeft w:val="0"/>
      <w:marRight w:val="0"/>
      <w:marTop w:val="0"/>
      <w:marBottom w:val="0"/>
      <w:divBdr>
        <w:top w:val="none" w:sz="0" w:space="0" w:color="auto"/>
        <w:left w:val="none" w:sz="0" w:space="0" w:color="auto"/>
        <w:bottom w:val="none" w:sz="0" w:space="0" w:color="auto"/>
        <w:right w:val="none" w:sz="0" w:space="0" w:color="auto"/>
      </w:divBdr>
    </w:div>
    <w:div w:id="1885942446">
      <w:bodyDiv w:val="1"/>
      <w:marLeft w:val="0"/>
      <w:marRight w:val="0"/>
      <w:marTop w:val="0"/>
      <w:marBottom w:val="0"/>
      <w:divBdr>
        <w:top w:val="none" w:sz="0" w:space="0" w:color="auto"/>
        <w:left w:val="none" w:sz="0" w:space="0" w:color="auto"/>
        <w:bottom w:val="none" w:sz="0" w:space="0" w:color="auto"/>
        <w:right w:val="none" w:sz="0" w:space="0" w:color="auto"/>
      </w:divBdr>
    </w:div>
    <w:div w:id="1894922867">
      <w:bodyDiv w:val="1"/>
      <w:marLeft w:val="0"/>
      <w:marRight w:val="0"/>
      <w:marTop w:val="0"/>
      <w:marBottom w:val="0"/>
      <w:divBdr>
        <w:top w:val="none" w:sz="0" w:space="0" w:color="auto"/>
        <w:left w:val="none" w:sz="0" w:space="0" w:color="auto"/>
        <w:bottom w:val="none" w:sz="0" w:space="0" w:color="auto"/>
        <w:right w:val="none" w:sz="0" w:space="0" w:color="auto"/>
      </w:divBdr>
    </w:div>
    <w:div w:id="210803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9" Type="http://schemas.microsoft.com/office/2011/relationships/people" Target="people.xml"/><Relationship Id="rId21" Type="http://schemas.openxmlformats.org/officeDocument/2006/relationships/image" Target="media/image9.png"/><Relationship Id="rId34" Type="http://schemas.openxmlformats.org/officeDocument/2006/relationships/hyperlink" Target="https://dspace.cuni.cz/handle/20.500.11956/90569"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medium.com/emergent-future/sim-ple-reinforcement-learning-with-tensorflow-part-0-q-learning-with-tables-and-neural-networks-d195264329d0"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hyperlink" Target="https://medium.com/machine-learning-for-humans/unsupervi-sed-learning-f45587588294"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E5722769A45B4E8278A6789B745F09" ma:contentTypeVersion="1" ma:contentTypeDescription="Vytvoří nový dokument" ma:contentTypeScope="" ma:versionID="6581d9495a96e65fe449b9a4548a3c31">
  <xsd:schema xmlns:xsd="http://www.w3.org/2001/XMLSchema" xmlns:xs="http://www.w3.org/2001/XMLSchema" xmlns:p="http://schemas.microsoft.com/office/2006/metadata/properties" xmlns:ns2="281c051f-7774-4d94-b5ce-b594dfbcdb0f" targetNamespace="http://schemas.microsoft.com/office/2006/metadata/properties" ma:root="true" ma:fieldsID="eb23281fd1ccdedd3a9ad8b5e1ee9526" ns2:_="">
    <xsd:import namespace="281c051f-7774-4d94-b5ce-b594dfbcdb0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1c051f-7774-4d94-b5ce-b594dfbcdb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81c051f-7774-4d94-b5ce-b594dfbcdb0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6FB25-5F4D-43A1-A158-90F7A4EA0A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1c051f-7774-4d94-b5ce-b594dfbcdb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E886FD-4A54-44E3-B3DB-BDCD701771F6}">
  <ds:schemaRefs>
    <ds:schemaRef ds:uri="http://schemas.microsoft.com/sharepoint/v3/contenttype/forms"/>
  </ds:schemaRefs>
</ds:datastoreItem>
</file>

<file path=customXml/itemProps3.xml><?xml version="1.0" encoding="utf-8"?>
<ds:datastoreItem xmlns:ds="http://schemas.openxmlformats.org/officeDocument/2006/customXml" ds:itemID="{4747BFB7-E25D-4FD8-AF7F-F255BA1F6853}">
  <ds:schemaRefs>
    <ds:schemaRef ds:uri="http://schemas.microsoft.com/office/2006/metadata/properties"/>
    <ds:schemaRef ds:uri="http://schemas.microsoft.com/office/infopath/2007/PartnerControls"/>
    <ds:schemaRef ds:uri="281c051f-7774-4d94-b5ce-b594dfbcdb0f"/>
  </ds:schemaRefs>
</ds:datastoreItem>
</file>

<file path=customXml/itemProps4.xml><?xml version="1.0" encoding="utf-8"?>
<ds:datastoreItem xmlns:ds="http://schemas.openxmlformats.org/officeDocument/2006/customXml" ds:itemID="{82A4CFC3-B89F-4F83-9973-0FE5C6D85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Šablona-MP.dot</Template>
  <TotalTime>3397</TotalTime>
  <Pages>19</Pages>
  <Words>3210</Words>
  <Characters>18944</Characters>
  <Application>Microsoft Office Word</Application>
  <DocSecurity>0</DocSecurity>
  <Lines>157</Lines>
  <Paragraphs>44</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22110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Petr Krautwurst</cp:lastModifiedBy>
  <cp:revision>261</cp:revision>
  <cp:lastPrinted>2004-11-12T21:05:00Z</cp:lastPrinted>
  <dcterms:created xsi:type="dcterms:W3CDTF">2021-01-04T17:12:00Z</dcterms:created>
  <dcterms:modified xsi:type="dcterms:W3CDTF">2021-01-07T22:12:00Z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0x010100C3E5722769A45B4E8278A6789B745F09</vt:lpwstr>
  </property>
</Properties>
</file>